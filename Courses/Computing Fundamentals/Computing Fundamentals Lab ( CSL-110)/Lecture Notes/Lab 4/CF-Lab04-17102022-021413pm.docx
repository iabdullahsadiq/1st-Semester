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D397" w14:textId="77777777" w:rsidR="00FA405B" w:rsidRDefault="00FA405B" w:rsidP="00522A31">
      <w:pPr>
        <w:spacing w:after="0"/>
        <w:rPr>
          <w:rFonts w:ascii="Segoe UI" w:hAnsi="Segoe UI" w:cs="Segoe UI"/>
          <w:b/>
          <w:sz w:val="32"/>
          <w:u w:val="single"/>
        </w:rPr>
      </w:pPr>
    </w:p>
    <w:p w14:paraId="415DCCE3" w14:textId="2DB20A3E" w:rsidR="002771CB" w:rsidRPr="00710C3F" w:rsidRDefault="002771CB" w:rsidP="002771CB">
      <w:pPr>
        <w:spacing w:after="0"/>
        <w:jc w:val="center"/>
        <w:rPr>
          <w:rFonts w:ascii="Segoe UI" w:hAnsi="Segoe UI" w:cs="Segoe UI"/>
          <w:b/>
          <w:sz w:val="32"/>
          <w:u w:val="single"/>
        </w:rPr>
      </w:pPr>
      <w:r w:rsidRPr="00710C3F">
        <w:rPr>
          <w:rFonts w:ascii="Segoe UI" w:hAnsi="Segoe UI" w:cs="Segoe UI"/>
          <w:b/>
          <w:sz w:val="32"/>
          <w:u w:val="single"/>
        </w:rPr>
        <w:t>LAB # 0</w:t>
      </w:r>
      <w:r w:rsidR="00AC2E64">
        <w:rPr>
          <w:rFonts w:ascii="Segoe UI" w:hAnsi="Segoe UI" w:cs="Segoe UI"/>
          <w:b/>
          <w:sz w:val="32"/>
          <w:u w:val="single"/>
        </w:rPr>
        <w:t>4</w:t>
      </w:r>
    </w:p>
    <w:p w14:paraId="79C069BE" w14:textId="7C58196F" w:rsidR="00710C3F" w:rsidRPr="005E5BEE" w:rsidRDefault="002771CB" w:rsidP="005E5BEE">
      <w:pPr>
        <w:spacing w:after="0"/>
        <w:jc w:val="center"/>
        <w:rPr>
          <w:rFonts w:ascii="Segoe UI" w:hAnsi="Segoe UI" w:cs="Segoe UI"/>
          <w:b/>
          <w:sz w:val="32"/>
        </w:rPr>
      </w:pPr>
      <w:r w:rsidRPr="005A6577">
        <w:rPr>
          <w:rFonts w:ascii="Segoe UI" w:hAnsi="Segoe UI" w:cs="Segoe UI"/>
          <w:b/>
          <w:sz w:val="32"/>
        </w:rPr>
        <w:t>Microsoft Excel</w:t>
      </w:r>
      <w:r w:rsidR="005E5BEE">
        <w:rPr>
          <w:rFonts w:ascii="Segoe UI" w:hAnsi="Segoe UI" w:cs="Segoe UI"/>
          <w:b/>
          <w:sz w:val="32"/>
        </w:rPr>
        <w:t xml:space="preserve"> Functions</w:t>
      </w:r>
      <w:r w:rsidRPr="005A6577">
        <w:rPr>
          <w:rFonts w:ascii="Segoe UI" w:hAnsi="Segoe UI" w:cs="Segoe UI"/>
          <w:b/>
          <w:sz w:val="32"/>
        </w:rPr>
        <w:t xml:space="preserve">, &amp; learning Pivot Tables &amp; Pivot Charts </w:t>
      </w:r>
      <w:bookmarkStart w:id="0" w:name="_Toc441158867"/>
      <w:bookmarkStart w:id="1" w:name="_Toc515964973"/>
    </w:p>
    <w:p w14:paraId="332F7838" w14:textId="744798DE" w:rsidR="002771CB" w:rsidRPr="005A6577" w:rsidRDefault="002771CB" w:rsidP="002771CB">
      <w:pPr>
        <w:pStyle w:val="Heading2"/>
        <w:rPr>
          <w:rFonts w:ascii="Segoe UI" w:hAnsi="Segoe UI" w:cs="Segoe UI"/>
          <w:b/>
        </w:rPr>
      </w:pPr>
      <w:r w:rsidRPr="005A6577">
        <w:rPr>
          <w:rFonts w:ascii="Segoe UI" w:hAnsi="Segoe UI" w:cs="Segoe UI"/>
          <w:b/>
        </w:rPr>
        <w:t>Introduction</w:t>
      </w:r>
      <w:bookmarkEnd w:id="0"/>
      <w:bookmarkEnd w:id="1"/>
    </w:p>
    <w:p w14:paraId="46B2C443" w14:textId="64F1DBB0" w:rsidR="00971CDF" w:rsidRPr="00971CDF" w:rsidRDefault="002771CB" w:rsidP="00971CDF">
      <w:pPr>
        <w:spacing w:after="0" w:line="240" w:lineRule="auto"/>
        <w:ind w:right="-540"/>
        <w:jc w:val="both"/>
        <w:rPr>
          <w:rFonts w:ascii="Segoe UI" w:hAnsi="Segoe UI" w:cs="Segoe UI"/>
        </w:rPr>
      </w:pPr>
      <w:bookmarkStart w:id="2" w:name="_Toc441158871"/>
      <w:r w:rsidRPr="005A6577">
        <w:rPr>
          <w:rFonts w:ascii="Segoe UI" w:hAnsi="Segoe UI" w:cs="Segoe UI"/>
        </w:rPr>
        <w:t xml:space="preserve">Microsoft Excel has the basic features of all spreadsheets, using a grid of cells arranged in numbered rows and letter-named columns to organize data manipulations like arithmetic operations. It has a battery of supplied functions to answer statistical, </w:t>
      </w:r>
      <w:proofErr w:type="gramStart"/>
      <w:r w:rsidRPr="005A6577">
        <w:rPr>
          <w:rFonts w:ascii="Segoe UI" w:hAnsi="Segoe UI" w:cs="Segoe UI"/>
        </w:rPr>
        <w:t>engineering</w:t>
      </w:r>
      <w:proofErr w:type="gramEnd"/>
      <w:r w:rsidRPr="005A6577">
        <w:rPr>
          <w:rFonts w:ascii="Segoe UI" w:hAnsi="Segoe UI" w:cs="Segoe UI"/>
        </w:rPr>
        <w:t xml:space="preserve"> and financial needs. In addition, it can display data as line graphs, </w:t>
      </w:r>
      <w:proofErr w:type="gramStart"/>
      <w:r w:rsidRPr="005A6577">
        <w:rPr>
          <w:rFonts w:ascii="Segoe UI" w:hAnsi="Segoe UI" w:cs="Segoe UI"/>
        </w:rPr>
        <w:t>histograms</w:t>
      </w:r>
      <w:proofErr w:type="gramEnd"/>
      <w:r w:rsidRPr="005A6577">
        <w:rPr>
          <w:rFonts w:ascii="Segoe UI" w:hAnsi="Segoe UI" w:cs="Segoe UI"/>
        </w:rPr>
        <w:t xml:space="preserve"> and charts, and with a very limited three-dimensional graphical display. It allows sectioning of data  to view its dependencies on various factors for different perspectives (using pivot tables and the scenario manager. It also has a variety of interactive features allowing user interfaces that can completely hide the spreadsheet from the user, so the spreadsheet presents itself as a so-called application, or decision support system (DSS).</w:t>
      </w:r>
      <w:r w:rsidR="00971CDF">
        <w:rPr>
          <w:rFonts w:ascii="Segoe UI" w:hAnsi="Segoe UI" w:cs="Segoe UI"/>
        </w:rPr>
        <w:t xml:space="preserve"> </w:t>
      </w:r>
      <w:r w:rsidR="00971CDF">
        <w:rPr>
          <w:rFonts w:ascii="Segoe UI" w:eastAsia="Segoe UI" w:hAnsi="Segoe UI"/>
          <w:color w:val="333333"/>
          <w:sz w:val="21"/>
        </w:rPr>
        <w:t xml:space="preserve">The most used functions in </w:t>
      </w:r>
      <w:r w:rsidR="00971CDF">
        <w:rPr>
          <w:rFonts w:ascii="Times New Roman" w:eastAsia="Times New Roman" w:hAnsi="Times New Roman"/>
          <w:color w:val="333333"/>
          <w:sz w:val="21"/>
        </w:rPr>
        <w:t>Excel</w:t>
      </w:r>
      <w:r w:rsidR="00971CDF">
        <w:rPr>
          <w:rFonts w:ascii="Segoe UI" w:eastAsia="Segoe UI" w:hAnsi="Segoe UI"/>
          <w:color w:val="333333"/>
          <w:sz w:val="21"/>
        </w:rPr>
        <w:t xml:space="preserve"> are the functions that </w:t>
      </w:r>
      <w:r w:rsidR="00971CDF">
        <w:rPr>
          <w:rFonts w:ascii="Times New Roman" w:eastAsia="Times New Roman" w:hAnsi="Times New Roman"/>
          <w:color w:val="333333"/>
          <w:sz w:val="21"/>
        </w:rPr>
        <w:t>count</w:t>
      </w:r>
      <w:r w:rsidR="00971CDF">
        <w:rPr>
          <w:rFonts w:ascii="Segoe UI" w:eastAsia="Segoe UI" w:hAnsi="Segoe UI"/>
          <w:color w:val="333333"/>
          <w:sz w:val="21"/>
        </w:rPr>
        <w:t xml:space="preserve"> and </w:t>
      </w:r>
      <w:r w:rsidR="00971CDF">
        <w:rPr>
          <w:rFonts w:ascii="Times New Roman" w:eastAsia="Times New Roman" w:hAnsi="Times New Roman"/>
          <w:color w:val="333333"/>
          <w:sz w:val="21"/>
        </w:rPr>
        <w:t>sum</w:t>
      </w:r>
      <w:r w:rsidR="00971CDF">
        <w:rPr>
          <w:rFonts w:ascii="Segoe UI" w:eastAsia="Segoe UI" w:hAnsi="Segoe UI"/>
          <w:color w:val="333333"/>
          <w:sz w:val="21"/>
        </w:rPr>
        <w:t xml:space="preserve">. You can count and sum based on one </w:t>
      </w:r>
      <w:r w:rsidR="00971CDF">
        <w:rPr>
          <w:rFonts w:ascii="Times New Roman" w:eastAsia="Times New Roman" w:hAnsi="Times New Roman"/>
          <w:color w:val="333333"/>
          <w:sz w:val="21"/>
        </w:rPr>
        <w:t>criteria</w:t>
      </w:r>
      <w:r w:rsidR="00971CDF">
        <w:rPr>
          <w:rFonts w:ascii="Segoe UI" w:eastAsia="Segoe UI" w:hAnsi="Segoe UI"/>
          <w:color w:val="333333"/>
          <w:sz w:val="21"/>
        </w:rPr>
        <w:t xml:space="preserve"> or multiple criteria.</w:t>
      </w:r>
    </w:p>
    <w:p w14:paraId="13ED1020" w14:textId="4112FF30" w:rsidR="00971CDF" w:rsidRPr="00971CDF" w:rsidRDefault="00971CDF" w:rsidP="00971CDF">
      <w:pPr>
        <w:pStyle w:val="ListParagraph"/>
        <w:numPr>
          <w:ilvl w:val="0"/>
          <w:numId w:val="4"/>
        </w:numPr>
        <w:ind w:right="-180"/>
        <w:rPr>
          <w:rStyle w:val="Heading3Char"/>
          <w:rFonts w:ascii="Segoe UI" w:hAnsi="Segoe UI" w:cs="Segoe UI"/>
          <w:b/>
          <w:bCs/>
        </w:rPr>
      </w:pPr>
      <w:r w:rsidRPr="00971CDF">
        <w:rPr>
          <w:rStyle w:val="Heading3Char"/>
          <w:rFonts w:ascii="Segoe UI" w:hAnsi="Segoe UI" w:cs="Segoe UI"/>
          <w:b/>
          <w:bCs/>
        </w:rPr>
        <w:t>Count</w:t>
      </w:r>
    </w:p>
    <w:p w14:paraId="6844CC8E" w14:textId="37774222" w:rsidR="00971CDF" w:rsidRDefault="00971CDF" w:rsidP="00971CDF">
      <w:pPr>
        <w:ind w:right="-180"/>
        <w:rPr>
          <w:rFonts w:ascii="Segoe UI" w:hAnsi="Segoe UI" w:cs="Segoe UI"/>
          <w:color w:val="000000" w:themeColor="text1"/>
          <w:sz w:val="24"/>
          <w:szCs w:val="24"/>
        </w:rPr>
      </w:pPr>
      <w:r w:rsidRPr="00971CDF">
        <w:rPr>
          <w:rFonts w:ascii="Segoe UI" w:hAnsi="Segoe UI" w:cs="Segoe UI"/>
          <w:noProof/>
          <w:color w:val="000000" w:themeColor="text1"/>
          <w:sz w:val="24"/>
          <w:szCs w:val="24"/>
        </w:rPr>
        <w:drawing>
          <wp:anchor distT="0" distB="0" distL="114300" distR="114300" simplePos="0" relativeHeight="251659264" behindDoc="1" locked="0" layoutInCell="1" allowOverlap="1" wp14:anchorId="12300151" wp14:editId="7530F507">
            <wp:simplePos x="0" y="0"/>
            <wp:positionH relativeFrom="margin">
              <wp:align>left</wp:align>
            </wp:positionH>
            <wp:positionV relativeFrom="paragraph">
              <wp:posOffset>218440</wp:posOffset>
            </wp:positionV>
            <wp:extent cx="5105400" cy="1915864"/>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915864"/>
                    </a:xfrm>
                    <a:prstGeom prst="rect">
                      <a:avLst/>
                    </a:prstGeom>
                    <a:noFill/>
                  </pic:spPr>
                </pic:pic>
              </a:graphicData>
            </a:graphic>
            <wp14:sizeRelH relativeFrom="page">
              <wp14:pctWidth>0</wp14:pctWidth>
            </wp14:sizeRelH>
            <wp14:sizeRelV relativeFrom="page">
              <wp14:pctHeight>0</wp14:pctHeight>
            </wp14:sizeRelV>
          </wp:anchor>
        </w:drawing>
      </w:r>
      <w:r w:rsidRPr="00971CDF">
        <w:rPr>
          <w:rFonts w:ascii="Segoe UI" w:hAnsi="Segoe UI" w:cs="Segoe UI"/>
          <w:color w:val="000000" w:themeColor="text1"/>
          <w:sz w:val="24"/>
          <w:szCs w:val="24"/>
        </w:rPr>
        <w:t>To count the number of cells that contain numbers, use the COUNT function.</w:t>
      </w:r>
    </w:p>
    <w:p w14:paraId="225CF3F3" w14:textId="36FA32AF" w:rsidR="00971CDF" w:rsidRPr="00971CDF" w:rsidRDefault="00971CDF" w:rsidP="00971CDF">
      <w:pPr>
        <w:ind w:right="-180"/>
        <w:rPr>
          <w:rFonts w:ascii="Segoe UI" w:hAnsi="Segoe UI" w:cs="Segoe UI"/>
          <w:color w:val="000000" w:themeColor="text1"/>
          <w:sz w:val="24"/>
          <w:szCs w:val="24"/>
        </w:rPr>
      </w:pPr>
    </w:p>
    <w:p w14:paraId="63076A98" w14:textId="77777777" w:rsidR="00971CDF" w:rsidRPr="00971CDF" w:rsidRDefault="00971CDF" w:rsidP="00971CDF">
      <w:pPr>
        <w:ind w:right="-180"/>
        <w:rPr>
          <w:rFonts w:ascii="Segoe UI" w:hAnsi="Segoe UI" w:cs="Segoe UI"/>
          <w:color w:val="000000" w:themeColor="text1"/>
          <w:sz w:val="24"/>
          <w:szCs w:val="24"/>
        </w:rPr>
      </w:pPr>
    </w:p>
    <w:p w14:paraId="2E9147B3" w14:textId="77777777" w:rsidR="00971CDF" w:rsidRPr="00971CDF" w:rsidRDefault="00971CDF" w:rsidP="00971CDF">
      <w:pPr>
        <w:ind w:right="-180"/>
        <w:rPr>
          <w:rFonts w:ascii="Segoe UI" w:hAnsi="Segoe UI" w:cs="Segoe UI"/>
          <w:color w:val="000000" w:themeColor="text1"/>
          <w:sz w:val="24"/>
          <w:szCs w:val="24"/>
        </w:rPr>
      </w:pPr>
    </w:p>
    <w:p w14:paraId="167868E2" w14:textId="77777777" w:rsidR="00971CDF" w:rsidRPr="00971CDF" w:rsidRDefault="00971CDF" w:rsidP="00971CDF">
      <w:pPr>
        <w:ind w:right="-180"/>
        <w:rPr>
          <w:rFonts w:ascii="Segoe UI" w:hAnsi="Segoe UI" w:cs="Segoe UI"/>
          <w:color w:val="000000" w:themeColor="text1"/>
          <w:sz w:val="24"/>
          <w:szCs w:val="24"/>
        </w:rPr>
      </w:pPr>
    </w:p>
    <w:p w14:paraId="245C6B30" w14:textId="77777777" w:rsidR="00971CDF" w:rsidRPr="00971CDF" w:rsidRDefault="00971CDF" w:rsidP="00971CDF">
      <w:pPr>
        <w:ind w:right="-180"/>
        <w:rPr>
          <w:rFonts w:ascii="Segoe UI" w:hAnsi="Segoe UI" w:cs="Segoe UI"/>
          <w:color w:val="000000" w:themeColor="text1"/>
          <w:sz w:val="24"/>
          <w:szCs w:val="24"/>
        </w:rPr>
      </w:pPr>
    </w:p>
    <w:p w14:paraId="68BDBA14" w14:textId="77777777" w:rsidR="00971CDF" w:rsidRDefault="00971CDF" w:rsidP="00971CDF">
      <w:pPr>
        <w:ind w:right="-180"/>
        <w:rPr>
          <w:rFonts w:ascii="Segoe UI" w:hAnsi="Segoe UI" w:cs="Segoe UI"/>
          <w:color w:val="000000" w:themeColor="text1"/>
          <w:sz w:val="24"/>
          <w:szCs w:val="24"/>
        </w:rPr>
      </w:pPr>
    </w:p>
    <w:p w14:paraId="2ABCAD40" w14:textId="5FB31B84" w:rsidR="00971CDF" w:rsidRPr="00971CDF" w:rsidRDefault="00971CDF" w:rsidP="00971CDF">
      <w:pPr>
        <w:pStyle w:val="ListParagraph"/>
        <w:numPr>
          <w:ilvl w:val="0"/>
          <w:numId w:val="4"/>
        </w:numPr>
        <w:ind w:right="-180"/>
        <w:rPr>
          <w:rStyle w:val="Heading3Char"/>
          <w:rFonts w:ascii="Segoe UI" w:hAnsi="Segoe UI" w:cs="Segoe UI"/>
          <w:b/>
          <w:bCs/>
        </w:rPr>
      </w:pPr>
      <w:proofErr w:type="spellStart"/>
      <w:r w:rsidRPr="00971CDF">
        <w:rPr>
          <w:rStyle w:val="Heading3Char"/>
          <w:rFonts w:ascii="Segoe UI" w:hAnsi="Segoe UI" w:cs="Segoe UI"/>
          <w:b/>
          <w:bCs/>
        </w:rPr>
        <w:t>Countif</w:t>
      </w:r>
      <w:proofErr w:type="spellEnd"/>
    </w:p>
    <w:p w14:paraId="234F4692" w14:textId="77777777" w:rsidR="00971CDF" w:rsidRPr="00971CDF" w:rsidRDefault="00971CDF" w:rsidP="00971CDF">
      <w:pPr>
        <w:ind w:right="-180"/>
        <w:rPr>
          <w:rFonts w:ascii="Segoe UI" w:hAnsi="Segoe UI" w:cs="Segoe UI"/>
          <w:color w:val="000000" w:themeColor="text1"/>
          <w:sz w:val="24"/>
          <w:szCs w:val="24"/>
        </w:rPr>
      </w:pPr>
      <w:r w:rsidRPr="00971CDF">
        <w:rPr>
          <w:rFonts w:ascii="Segoe UI" w:hAnsi="Segoe UI" w:cs="Segoe UI"/>
          <w:color w:val="000000" w:themeColor="text1"/>
          <w:sz w:val="24"/>
          <w:szCs w:val="24"/>
        </w:rPr>
        <w:t xml:space="preserve">To count cells based on one </w:t>
      </w:r>
      <w:proofErr w:type="gramStart"/>
      <w:r w:rsidRPr="00971CDF">
        <w:rPr>
          <w:rFonts w:ascii="Segoe UI" w:hAnsi="Segoe UI" w:cs="Segoe UI"/>
          <w:color w:val="000000" w:themeColor="text1"/>
          <w:sz w:val="24"/>
          <w:szCs w:val="24"/>
        </w:rPr>
        <w:t>criteria</w:t>
      </w:r>
      <w:proofErr w:type="gramEnd"/>
      <w:r w:rsidRPr="00971CDF">
        <w:rPr>
          <w:rFonts w:ascii="Segoe UI" w:hAnsi="Segoe UI" w:cs="Segoe UI"/>
          <w:color w:val="000000" w:themeColor="text1"/>
          <w:sz w:val="24"/>
          <w:szCs w:val="24"/>
        </w:rPr>
        <w:t xml:space="preserve"> (for example, greater than 9), use the following COUNTIF function.</w:t>
      </w:r>
    </w:p>
    <w:p w14:paraId="33530C1B" w14:textId="1D1E531C" w:rsidR="00971CDF" w:rsidRPr="00971CDF" w:rsidRDefault="00971CDF" w:rsidP="00971CDF">
      <w:pPr>
        <w:ind w:right="-180"/>
        <w:rPr>
          <w:rFonts w:ascii="Segoe UI" w:hAnsi="Segoe UI" w:cs="Segoe UI"/>
          <w:color w:val="000000" w:themeColor="text1"/>
          <w:sz w:val="24"/>
          <w:szCs w:val="24"/>
        </w:rPr>
      </w:pPr>
      <w:r w:rsidRPr="00971CDF">
        <w:rPr>
          <w:rFonts w:ascii="Segoe UI" w:hAnsi="Segoe UI" w:cs="Segoe UI"/>
          <w:noProof/>
          <w:color w:val="000000" w:themeColor="text1"/>
          <w:sz w:val="24"/>
          <w:szCs w:val="24"/>
        </w:rPr>
        <w:drawing>
          <wp:anchor distT="0" distB="0" distL="114300" distR="114300" simplePos="0" relativeHeight="251660288" behindDoc="1" locked="0" layoutInCell="1" allowOverlap="1" wp14:anchorId="56AF34F3" wp14:editId="1635070C">
            <wp:simplePos x="0" y="0"/>
            <wp:positionH relativeFrom="margin">
              <wp:align>left</wp:align>
            </wp:positionH>
            <wp:positionV relativeFrom="paragraph">
              <wp:posOffset>43816</wp:posOffset>
            </wp:positionV>
            <wp:extent cx="5210175" cy="1956908"/>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1956908"/>
                    </a:xfrm>
                    <a:prstGeom prst="rect">
                      <a:avLst/>
                    </a:prstGeom>
                    <a:noFill/>
                  </pic:spPr>
                </pic:pic>
              </a:graphicData>
            </a:graphic>
            <wp14:sizeRelH relativeFrom="page">
              <wp14:pctWidth>0</wp14:pctWidth>
            </wp14:sizeRelH>
            <wp14:sizeRelV relativeFrom="page">
              <wp14:pctHeight>0</wp14:pctHeight>
            </wp14:sizeRelV>
          </wp:anchor>
        </w:drawing>
      </w:r>
    </w:p>
    <w:p w14:paraId="14044313" w14:textId="77777777" w:rsidR="00971CDF" w:rsidRPr="00971CDF" w:rsidRDefault="00971CDF" w:rsidP="00971CDF">
      <w:pPr>
        <w:ind w:right="-180"/>
        <w:rPr>
          <w:rFonts w:ascii="Segoe UI" w:hAnsi="Segoe UI" w:cs="Segoe UI"/>
          <w:color w:val="000000" w:themeColor="text1"/>
          <w:sz w:val="24"/>
          <w:szCs w:val="24"/>
        </w:rPr>
        <w:sectPr w:rsidR="00971CDF" w:rsidRPr="00971CDF">
          <w:headerReference w:type="default" r:id="rId10"/>
          <w:pgSz w:w="12240" w:h="15840"/>
          <w:pgMar w:top="1440" w:right="1440" w:bottom="1440" w:left="1440" w:header="0" w:footer="0" w:gutter="0"/>
          <w:cols w:space="0" w:equalWidth="0">
            <w:col w:w="9360"/>
          </w:cols>
          <w:docGrid w:linePitch="360"/>
        </w:sectPr>
      </w:pPr>
    </w:p>
    <w:p w14:paraId="19B78223" w14:textId="2997EB54" w:rsidR="00971CDF" w:rsidRPr="00971CDF" w:rsidRDefault="00971CDF" w:rsidP="00971CDF">
      <w:pPr>
        <w:pStyle w:val="ListParagraph"/>
        <w:numPr>
          <w:ilvl w:val="0"/>
          <w:numId w:val="4"/>
        </w:numPr>
        <w:ind w:right="-180"/>
        <w:rPr>
          <w:rStyle w:val="Heading3Char"/>
          <w:rFonts w:ascii="Segoe UI" w:hAnsi="Segoe UI" w:cs="Segoe UI"/>
          <w:b/>
          <w:bCs/>
        </w:rPr>
      </w:pPr>
      <w:bookmarkStart w:id="3" w:name="page2"/>
      <w:bookmarkEnd w:id="3"/>
      <w:proofErr w:type="spellStart"/>
      <w:r w:rsidRPr="00971CDF">
        <w:rPr>
          <w:rStyle w:val="Heading3Char"/>
          <w:rFonts w:ascii="Segoe UI" w:hAnsi="Segoe UI" w:cs="Segoe UI"/>
          <w:b/>
          <w:bCs/>
        </w:rPr>
        <w:lastRenderedPageBreak/>
        <w:t>Countifs</w:t>
      </w:r>
      <w:proofErr w:type="spellEnd"/>
    </w:p>
    <w:p w14:paraId="300827B3" w14:textId="77777777" w:rsidR="00971CDF" w:rsidRPr="00971CDF" w:rsidRDefault="00971CDF" w:rsidP="00971CDF">
      <w:pPr>
        <w:ind w:right="-180"/>
        <w:rPr>
          <w:rFonts w:ascii="Segoe UI" w:hAnsi="Segoe UI" w:cs="Segoe UI"/>
          <w:color w:val="000000" w:themeColor="text1"/>
          <w:sz w:val="24"/>
          <w:szCs w:val="24"/>
        </w:rPr>
      </w:pPr>
      <w:r w:rsidRPr="00971CDF">
        <w:rPr>
          <w:rFonts w:ascii="Segoe UI" w:hAnsi="Segoe UI" w:cs="Segoe UI"/>
          <w:color w:val="000000" w:themeColor="text1"/>
          <w:sz w:val="24"/>
          <w:szCs w:val="24"/>
        </w:rPr>
        <w:t>To count cells based on multiple criteria (for example, green and greater than 9), use the following COUNTIFS function.</w:t>
      </w:r>
    </w:p>
    <w:p w14:paraId="43E7C43C" w14:textId="056E696C" w:rsidR="00971CDF" w:rsidRPr="00971CDF" w:rsidRDefault="00971CDF" w:rsidP="00971CDF">
      <w:pPr>
        <w:ind w:right="-180"/>
        <w:rPr>
          <w:rFonts w:ascii="Segoe UI" w:hAnsi="Segoe UI" w:cs="Segoe UI"/>
          <w:color w:val="000000" w:themeColor="text1"/>
          <w:sz w:val="24"/>
          <w:szCs w:val="24"/>
        </w:rPr>
      </w:pPr>
      <w:r w:rsidRPr="00971CDF">
        <w:rPr>
          <w:rFonts w:ascii="Segoe UI" w:hAnsi="Segoe UI" w:cs="Segoe UI"/>
          <w:noProof/>
          <w:color w:val="000000" w:themeColor="text1"/>
          <w:sz w:val="24"/>
          <w:szCs w:val="24"/>
        </w:rPr>
        <w:drawing>
          <wp:anchor distT="0" distB="0" distL="114300" distR="114300" simplePos="0" relativeHeight="251661312" behindDoc="1" locked="0" layoutInCell="1" allowOverlap="1" wp14:anchorId="1A8F34C8" wp14:editId="3EF984F4">
            <wp:simplePos x="0" y="0"/>
            <wp:positionH relativeFrom="column">
              <wp:posOffset>0</wp:posOffset>
            </wp:positionH>
            <wp:positionV relativeFrom="paragraph">
              <wp:posOffset>47625</wp:posOffset>
            </wp:positionV>
            <wp:extent cx="5749925" cy="215963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159635"/>
                    </a:xfrm>
                    <a:prstGeom prst="rect">
                      <a:avLst/>
                    </a:prstGeom>
                    <a:noFill/>
                  </pic:spPr>
                </pic:pic>
              </a:graphicData>
            </a:graphic>
            <wp14:sizeRelH relativeFrom="page">
              <wp14:pctWidth>0</wp14:pctWidth>
            </wp14:sizeRelH>
            <wp14:sizeRelV relativeFrom="page">
              <wp14:pctHeight>0</wp14:pctHeight>
            </wp14:sizeRelV>
          </wp:anchor>
        </w:drawing>
      </w:r>
    </w:p>
    <w:p w14:paraId="2D601335" w14:textId="77777777" w:rsidR="00971CDF" w:rsidRPr="00971CDF" w:rsidRDefault="00971CDF" w:rsidP="00971CDF">
      <w:pPr>
        <w:ind w:right="-180"/>
        <w:rPr>
          <w:rFonts w:ascii="Segoe UI" w:hAnsi="Segoe UI" w:cs="Segoe UI"/>
          <w:color w:val="000000" w:themeColor="text1"/>
          <w:sz w:val="24"/>
          <w:szCs w:val="24"/>
        </w:rPr>
      </w:pPr>
    </w:p>
    <w:p w14:paraId="59CD90D3" w14:textId="77777777" w:rsidR="00971CDF" w:rsidRPr="00971CDF" w:rsidRDefault="00971CDF" w:rsidP="00971CDF">
      <w:pPr>
        <w:ind w:right="-180"/>
        <w:rPr>
          <w:rFonts w:ascii="Segoe UI" w:hAnsi="Segoe UI" w:cs="Segoe UI"/>
          <w:color w:val="000000" w:themeColor="text1"/>
          <w:sz w:val="24"/>
          <w:szCs w:val="24"/>
        </w:rPr>
      </w:pPr>
    </w:p>
    <w:p w14:paraId="3E39CDD0" w14:textId="77777777" w:rsidR="00971CDF" w:rsidRPr="00971CDF" w:rsidRDefault="00971CDF" w:rsidP="00971CDF">
      <w:pPr>
        <w:ind w:right="-180"/>
        <w:rPr>
          <w:rFonts w:ascii="Segoe UI" w:hAnsi="Segoe UI" w:cs="Segoe UI"/>
          <w:color w:val="000000" w:themeColor="text1"/>
          <w:sz w:val="24"/>
          <w:szCs w:val="24"/>
        </w:rPr>
      </w:pPr>
    </w:p>
    <w:p w14:paraId="4A997243" w14:textId="77777777" w:rsidR="00971CDF" w:rsidRPr="00971CDF" w:rsidRDefault="00971CDF" w:rsidP="00971CDF">
      <w:pPr>
        <w:ind w:right="-180"/>
        <w:rPr>
          <w:rFonts w:ascii="Segoe UI" w:hAnsi="Segoe UI" w:cs="Segoe UI"/>
          <w:color w:val="000000" w:themeColor="text1"/>
          <w:sz w:val="24"/>
          <w:szCs w:val="24"/>
        </w:rPr>
      </w:pPr>
    </w:p>
    <w:p w14:paraId="7BC15C0A" w14:textId="77777777" w:rsidR="00971CDF" w:rsidRPr="00971CDF" w:rsidRDefault="00971CDF" w:rsidP="00971CDF">
      <w:pPr>
        <w:ind w:right="-180"/>
        <w:rPr>
          <w:rFonts w:ascii="Segoe UI" w:hAnsi="Segoe UI" w:cs="Segoe UI"/>
          <w:color w:val="000000" w:themeColor="text1"/>
          <w:sz w:val="24"/>
          <w:szCs w:val="24"/>
        </w:rPr>
      </w:pPr>
    </w:p>
    <w:p w14:paraId="4AC3BE4D" w14:textId="77777777" w:rsidR="00971CDF" w:rsidRPr="00971CDF" w:rsidRDefault="00971CDF" w:rsidP="00971CDF">
      <w:pPr>
        <w:ind w:right="-180"/>
        <w:rPr>
          <w:rFonts w:ascii="Segoe UI" w:hAnsi="Segoe UI" w:cs="Segoe UI"/>
          <w:color w:val="000000" w:themeColor="text1"/>
          <w:sz w:val="24"/>
          <w:szCs w:val="24"/>
        </w:rPr>
      </w:pPr>
    </w:p>
    <w:p w14:paraId="286A619B" w14:textId="08B75EEF" w:rsidR="00971CDF" w:rsidRPr="00971CDF" w:rsidRDefault="00971CDF" w:rsidP="00971CDF">
      <w:pPr>
        <w:pStyle w:val="ListParagraph"/>
        <w:numPr>
          <w:ilvl w:val="0"/>
          <w:numId w:val="4"/>
        </w:numPr>
        <w:ind w:right="-180"/>
        <w:rPr>
          <w:rStyle w:val="Heading3Char"/>
          <w:rFonts w:ascii="Segoe UI" w:hAnsi="Segoe UI" w:cs="Segoe UI"/>
          <w:b/>
          <w:bCs/>
        </w:rPr>
      </w:pPr>
      <w:proofErr w:type="spellStart"/>
      <w:r w:rsidRPr="00971CDF">
        <w:rPr>
          <w:rStyle w:val="Heading3Char"/>
          <w:rFonts w:ascii="Segoe UI" w:hAnsi="Segoe UI" w:cs="Segoe UI"/>
          <w:b/>
          <w:bCs/>
        </w:rPr>
        <w:t>Sumif</w:t>
      </w:r>
      <w:proofErr w:type="spellEnd"/>
    </w:p>
    <w:p w14:paraId="73ED4BA2" w14:textId="06B666BC" w:rsidR="00971CDF" w:rsidRPr="00971CDF" w:rsidRDefault="00971CDF" w:rsidP="00971CDF">
      <w:pPr>
        <w:ind w:right="-180"/>
        <w:rPr>
          <w:rFonts w:ascii="Segoe UI" w:hAnsi="Segoe UI" w:cs="Segoe UI"/>
          <w:color w:val="000000" w:themeColor="text1"/>
          <w:sz w:val="24"/>
          <w:szCs w:val="24"/>
        </w:rPr>
        <w:sectPr w:rsidR="00971CDF" w:rsidRPr="00971CDF">
          <w:pgSz w:w="12240" w:h="15840"/>
          <w:pgMar w:top="1420" w:right="1440" w:bottom="1440" w:left="1440" w:header="0" w:footer="0" w:gutter="0"/>
          <w:cols w:space="0" w:equalWidth="0">
            <w:col w:w="9360"/>
          </w:cols>
          <w:docGrid w:linePitch="360"/>
        </w:sectPr>
      </w:pPr>
      <w:r w:rsidRPr="00971CDF">
        <w:rPr>
          <w:rFonts w:ascii="Segoe UI" w:hAnsi="Segoe UI" w:cs="Segoe UI"/>
          <w:noProof/>
          <w:color w:val="000000" w:themeColor="text1"/>
          <w:sz w:val="24"/>
          <w:szCs w:val="24"/>
        </w:rPr>
        <w:drawing>
          <wp:anchor distT="0" distB="0" distL="114300" distR="114300" simplePos="0" relativeHeight="251663360" behindDoc="1" locked="0" layoutInCell="1" allowOverlap="1" wp14:anchorId="31B719F4" wp14:editId="5DF309C6">
            <wp:simplePos x="0" y="0"/>
            <wp:positionH relativeFrom="margin">
              <wp:align>left</wp:align>
            </wp:positionH>
            <wp:positionV relativeFrom="page">
              <wp:posOffset>4886325</wp:posOffset>
            </wp:positionV>
            <wp:extent cx="5749925" cy="215773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9925" cy="2157730"/>
                    </a:xfrm>
                    <a:prstGeom prst="rect">
                      <a:avLst/>
                    </a:prstGeom>
                    <a:noFill/>
                  </pic:spPr>
                </pic:pic>
              </a:graphicData>
            </a:graphic>
            <wp14:sizeRelH relativeFrom="page">
              <wp14:pctWidth>0</wp14:pctWidth>
            </wp14:sizeRelH>
            <wp14:sizeRelV relativeFrom="page">
              <wp14:pctHeight>0</wp14:pctHeight>
            </wp14:sizeRelV>
          </wp:anchor>
        </w:drawing>
      </w:r>
      <w:r w:rsidRPr="00971CDF">
        <w:rPr>
          <w:rFonts w:ascii="Segoe UI" w:hAnsi="Segoe UI" w:cs="Segoe UI"/>
          <w:color w:val="000000" w:themeColor="text1"/>
          <w:sz w:val="24"/>
          <w:szCs w:val="24"/>
        </w:rPr>
        <w:t xml:space="preserve">To sum cells based on one </w:t>
      </w:r>
      <w:proofErr w:type="gramStart"/>
      <w:r w:rsidRPr="00971CDF">
        <w:rPr>
          <w:rFonts w:ascii="Segoe UI" w:hAnsi="Segoe UI" w:cs="Segoe UI"/>
          <w:color w:val="000000" w:themeColor="text1"/>
          <w:sz w:val="24"/>
          <w:szCs w:val="24"/>
        </w:rPr>
        <w:t>criteria</w:t>
      </w:r>
      <w:proofErr w:type="gramEnd"/>
      <w:r w:rsidRPr="00971CDF">
        <w:rPr>
          <w:rFonts w:ascii="Segoe UI" w:hAnsi="Segoe UI" w:cs="Segoe UI"/>
          <w:color w:val="000000" w:themeColor="text1"/>
          <w:sz w:val="24"/>
          <w:szCs w:val="24"/>
        </w:rPr>
        <w:t xml:space="preserve"> (for example, greater than 9), use the following SUMIF function (two arguments</w:t>
      </w:r>
    </w:p>
    <w:p w14:paraId="3210594D" w14:textId="77777777" w:rsidR="00971CDF" w:rsidRPr="00971CDF" w:rsidRDefault="00971CDF" w:rsidP="00971CDF">
      <w:pPr>
        <w:ind w:right="-180"/>
        <w:rPr>
          <w:rFonts w:ascii="Segoe UI" w:hAnsi="Segoe UI" w:cs="Segoe UI"/>
          <w:color w:val="000000" w:themeColor="text1"/>
          <w:sz w:val="24"/>
          <w:szCs w:val="24"/>
        </w:rPr>
      </w:pPr>
      <w:bookmarkStart w:id="4" w:name="page3"/>
      <w:bookmarkEnd w:id="4"/>
      <w:r w:rsidRPr="00971CDF">
        <w:rPr>
          <w:rFonts w:ascii="Segoe UI" w:hAnsi="Segoe UI" w:cs="Segoe UI"/>
          <w:color w:val="000000" w:themeColor="text1"/>
          <w:sz w:val="24"/>
          <w:szCs w:val="24"/>
        </w:rPr>
        <w:lastRenderedPageBreak/>
        <w:t xml:space="preserve">To sum cells based on one </w:t>
      </w:r>
      <w:proofErr w:type="gramStart"/>
      <w:r w:rsidRPr="00971CDF">
        <w:rPr>
          <w:rFonts w:ascii="Segoe UI" w:hAnsi="Segoe UI" w:cs="Segoe UI"/>
          <w:color w:val="000000" w:themeColor="text1"/>
          <w:sz w:val="24"/>
          <w:szCs w:val="24"/>
        </w:rPr>
        <w:t>criteria</w:t>
      </w:r>
      <w:proofErr w:type="gramEnd"/>
      <w:r w:rsidRPr="00971CDF">
        <w:rPr>
          <w:rFonts w:ascii="Segoe UI" w:hAnsi="Segoe UI" w:cs="Segoe UI"/>
          <w:color w:val="000000" w:themeColor="text1"/>
          <w:sz w:val="24"/>
          <w:szCs w:val="24"/>
        </w:rPr>
        <w:t xml:space="preserve"> (for example, green), use the following SUMIF function (three arguments, last argument is the range to sum).</w:t>
      </w:r>
    </w:p>
    <w:p w14:paraId="383EAA6D" w14:textId="394E5FE6" w:rsidR="00971CDF" w:rsidRPr="00971CDF" w:rsidRDefault="00971CDF" w:rsidP="00971CDF">
      <w:pPr>
        <w:ind w:right="-180"/>
        <w:rPr>
          <w:rFonts w:ascii="Segoe UI" w:hAnsi="Segoe UI" w:cs="Segoe UI"/>
          <w:color w:val="000000" w:themeColor="text1"/>
          <w:sz w:val="24"/>
          <w:szCs w:val="24"/>
        </w:rPr>
      </w:pPr>
      <w:r w:rsidRPr="00971CDF">
        <w:rPr>
          <w:rFonts w:ascii="Segoe UI" w:hAnsi="Segoe UI" w:cs="Segoe UI"/>
          <w:noProof/>
          <w:color w:val="000000" w:themeColor="text1"/>
          <w:sz w:val="24"/>
          <w:szCs w:val="24"/>
        </w:rPr>
        <w:drawing>
          <wp:anchor distT="0" distB="0" distL="114300" distR="114300" simplePos="0" relativeHeight="251664384" behindDoc="1" locked="0" layoutInCell="1" allowOverlap="1" wp14:anchorId="586B6674" wp14:editId="262A215B">
            <wp:simplePos x="0" y="0"/>
            <wp:positionH relativeFrom="column">
              <wp:posOffset>0</wp:posOffset>
            </wp:positionH>
            <wp:positionV relativeFrom="paragraph">
              <wp:posOffset>46990</wp:posOffset>
            </wp:positionV>
            <wp:extent cx="5749925" cy="215773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157730"/>
                    </a:xfrm>
                    <a:prstGeom prst="rect">
                      <a:avLst/>
                    </a:prstGeom>
                    <a:noFill/>
                  </pic:spPr>
                </pic:pic>
              </a:graphicData>
            </a:graphic>
            <wp14:sizeRelH relativeFrom="page">
              <wp14:pctWidth>0</wp14:pctWidth>
            </wp14:sizeRelH>
            <wp14:sizeRelV relativeFrom="page">
              <wp14:pctHeight>0</wp14:pctHeight>
            </wp14:sizeRelV>
          </wp:anchor>
        </w:drawing>
      </w:r>
    </w:p>
    <w:p w14:paraId="571CEE10" w14:textId="77777777" w:rsidR="00971CDF" w:rsidRPr="00971CDF" w:rsidRDefault="00971CDF" w:rsidP="00971CDF">
      <w:pPr>
        <w:ind w:right="-180"/>
        <w:rPr>
          <w:rFonts w:ascii="Segoe UI" w:hAnsi="Segoe UI" w:cs="Segoe UI"/>
          <w:color w:val="000000" w:themeColor="text1"/>
          <w:sz w:val="24"/>
          <w:szCs w:val="24"/>
        </w:rPr>
      </w:pPr>
    </w:p>
    <w:p w14:paraId="0BE5CD2F" w14:textId="77777777" w:rsidR="00971CDF" w:rsidRPr="00971CDF" w:rsidRDefault="00971CDF" w:rsidP="00971CDF">
      <w:pPr>
        <w:ind w:right="-180"/>
        <w:rPr>
          <w:rFonts w:ascii="Segoe UI" w:hAnsi="Segoe UI" w:cs="Segoe UI"/>
          <w:color w:val="000000" w:themeColor="text1"/>
          <w:sz w:val="24"/>
          <w:szCs w:val="24"/>
        </w:rPr>
      </w:pPr>
    </w:p>
    <w:p w14:paraId="09FD30BC" w14:textId="77777777" w:rsidR="00971CDF" w:rsidRPr="00971CDF" w:rsidRDefault="00971CDF" w:rsidP="00971CDF">
      <w:pPr>
        <w:ind w:right="-180"/>
        <w:rPr>
          <w:rFonts w:ascii="Segoe UI" w:hAnsi="Segoe UI" w:cs="Segoe UI"/>
          <w:color w:val="000000" w:themeColor="text1"/>
          <w:sz w:val="24"/>
          <w:szCs w:val="24"/>
        </w:rPr>
      </w:pPr>
    </w:p>
    <w:p w14:paraId="514359AA" w14:textId="77777777" w:rsidR="00971CDF" w:rsidRPr="00971CDF" w:rsidRDefault="00971CDF" w:rsidP="00971CDF">
      <w:pPr>
        <w:ind w:right="-180"/>
        <w:rPr>
          <w:rFonts w:ascii="Segoe UI" w:hAnsi="Segoe UI" w:cs="Segoe UI"/>
          <w:color w:val="000000" w:themeColor="text1"/>
          <w:sz w:val="24"/>
          <w:szCs w:val="24"/>
        </w:rPr>
      </w:pPr>
    </w:p>
    <w:p w14:paraId="032E253B" w14:textId="5D849257" w:rsidR="00971CDF" w:rsidRDefault="00971CDF" w:rsidP="00971CDF">
      <w:pPr>
        <w:ind w:right="-180"/>
        <w:rPr>
          <w:rFonts w:ascii="Segoe UI" w:hAnsi="Segoe UI" w:cs="Segoe UI"/>
          <w:color w:val="000000" w:themeColor="text1"/>
          <w:sz w:val="24"/>
          <w:szCs w:val="24"/>
        </w:rPr>
      </w:pPr>
    </w:p>
    <w:p w14:paraId="68E74135" w14:textId="77777777" w:rsidR="00971CDF" w:rsidRPr="00971CDF" w:rsidRDefault="00971CDF" w:rsidP="00971CDF">
      <w:pPr>
        <w:ind w:right="-180"/>
        <w:rPr>
          <w:rFonts w:ascii="Segoe UI" w:hAnsi="Segoe UI" w:cs="Segoe UI"/>
          <w:color w:val="000000" w:themeColor="text1"/>
          <w:sz w:val="24"/>
          <w:szCs w:val="24"/>
        </w:rPr>
      </w:pPr>
    </w:p>
    <w:p w14:paraId="30294A57" w14:textId="77777777" w:rsidR="00692905" w:rsidRDefault="00692905" w:rsidP="00692905">
      <w:pPr>
        <w:pStyle w:val="ListParagraph"/>
        <w:ind w:right="-180"/>
        <w:rPr>
          <w:rStyle w:val="Heading3Char"/>
          <w:rFonts w:ascii="Segoe UI" w:hAnsi="Segoe UI" w:cs="Segoe UI"/>
          <w:b/>
          <w:bCs/>
        </w:rPr>
      </w:pPr>
    </w:p>
    <w:p w14:paraId="504468BB" w14:textId="5FAAA282" w:rsidR="00971CDF" w:rsidRPr="00971CDF" w:rsidRDefault="00971CDF" w:rsidP="00971CDF">
      <w:pPr>
        <w:pStyle w:val="ListParagraph"/>
        <w:numPr>
          <w:ilvl w:val="0"/>
          <w:numId w:val="4"/>
        </w:numPr>
        <w:ind w:right="-180"/>
        <w:rPr>
          <w:rStyle w:val="Heading3Char"/>
          <w:rFonts w:ascii="Segoe UI" w:hAnsi="Segoe UI" w:cs="Segoe UI"/>
          <w:b/>
          <w:bCs/>
        </w:rPr>
      </w:pPr>
      <w:proofErr w:type="spellStart"/>
      <w:r w:rsidRPr="00971CDF">
        <w:rPr>
          <w:rStyle w:val="Heading3Char"/>
          <w:rFonts w:ascii="Segoe UI" w:hAnsi="Segoe UI" w:cs="Segoe UI"/>
          <w:b/>
          <w:bCs/>
        </w:rPr>
        <w:t>Sumifs</w:t>
      </w:r>
      <w:proofErr w:type="spellEnd"/>
    </w:p>
    <w:p w14:paraId="0C3B1470" w14:textId="77777777" w:rsidR="00971CDF" w:rsidRDefault="00971CDF" w:rsidP="00971CDF">
      <w:pPr>
        <w:ind w:right="-180"/>
        <w:rPr>
          <w:rFonts w:ascii="Segoe UI" w:hAnsi="Segoe UI" w:cs="Segoe UI"/>
          <w:color w:val="000000" w:themeColor="text1"/>
          <w:sz w:val="24"/>
          <w:szCs w:val="24"/>
        </w:rPr>
      </w:pPr>
      <w:r w:rsidRPr="00971CDF">
        <w:rPr>
          <w:rFonts w:ascii="Segoe UI" w:hAnsi="Segoe UI" w:cs="Segoe UI"/>
          <w:noProof/>
          <w:color w:val="000000" w:themeColor="text1"/>
          <w:sz w:val="24"/>
          <w:szCs w:val="24"/>
        </w:rPr>
        <w:drawing>
          <wp:anchor distT="0" distB="0" distL="114300" distR="114300" simplePos="0" relativeHeight="251665408" behindDoc="1" locked="0" layoutInCell="1" allowOverlap="1" wp14:anchorId="2B46658E" wp14:editId="3C0AFC99">
            <wp:simplePos x="0" y="0"/>
            <wp:positionH relativeFrom="margin">
              <wp:align>left</wp:align>
            </wp:positionH>
            <wp:positionV relativeFrom="page">
              <wp:posOffset>4751070</wp:posOffset>
            </wp:positionV>
            <wp:extent cx="5749925" cy="215773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9925" cy="2157730"/>
                    </a:xfrm>
                    <a:prstGeom prst="rect">
                      <a:avLst/>
                    </a:prstGeom>
                    <a:noFill/>
                  </pic:spPr>
                </pic:pic>
              </a:graphicData>
            </a:graphic>
            <wp14:sizeRelH relativeFrom="page">
              <wp14:pctWidth>0</wp14:pctWidth>
            </wp14:sizeRelH>
            <wp14:sizeRelV relativeFrom="page">
              <wp14:pctHeight>0</wp14:pctHeight>
            </wp14:sizeRelV>
          </wp:anchor>
        </w:drawing>
      </w:r>
      <w:r w:rsidRPr="00971CDF">
        <w:rPr>
          <w:rFonts w:ascii="Segoe UI" w:hAnsi="Segoe UI" w:cs="Segoe UI"/>
          <w:color w:val="000000" w:themeColor="text1"/>
          <w:sz w:val="24"/>
          <w:szCs w:val="24"/>
        </w:rPr>
        <w:t>To sum cells based on multiple criteria (for example, circle and red), use the following SUMIFS function (first argument is the range to sum)</w:t>
      </w:r>
      <w:r>
        <w:rPr>
          <w:rFonts w:ascii="Segoe UI" w:hAnsi="Segoe UI" w:cs="Segoe UI"/>
          <w:color w:val="000000" w:themeColor="text1"/>
          <w:sz w:val="24"/>
          <w:szCs w:val="24"/>
        </w:rPr>
        <w:t>.</w:t>
      </w:r>
    </w:p>
    <w:p w14:paraId="6DEA3101" w14:textId="77777777" w:rsidR="00644E69" w:rsidRPr="00644E69" w:rsidRDefault="00644E69" w:rsidP="00644E69">
      <w:pPr>
        <w:rPr>
          <w:rFonts w:ascii="Segoe UI" w:hAnsi="Segoe UI" w:cs="Segoe UI"/>
          <w:sz w:val="24"/>
          <w:szCs w:val="24"/>
        </w:rPr>
      </w:pPr>
    </w:p>
    <w:p w14:paraId="2455D687" w14:textId="77777777" w:rsidR="00644E69" w:rsidRPr="00644E69" w:rsidRDefault="00644E69" w:rsidP="00644E69">
      <w:pPr>
        <w:rPr>
          <w:rFonts w:ascii="Segoe UI" w:hAnsi="Segoe UI" w:cs="Segoe UI"/>
          <w:sz w:val="24"/>
          <w:szCs w:val="24"/>
        </w:rPr>
      </w:pPr>
    </w:p>
    <w:p w14:paraId="6E1B2A74" w14:textId="77777777" w:rsidR="00644E69" w:rsidRPr="00644E69" w:rsidRDefault="00644E69" w:rsidP="00644E69">
      <w:pPr>
        <w:rPr>
          <w:rFonts w:ascii="Segoe UI" w:hAnsi="Segoe UI" w:cs="Segoe UI"/>
          <w:sz w:val="24"/>
          <w:szCs w:val="24"/>
        </w:rPr>
      </w:pPr>
    </w:p>
    <w:p w14:paraId="4E227FDB" w14:textId="77777777" w:rsidR="00644E69" w:rsidRPr="00644E69" w:rsidRDefault="00644E69" w:rsidP="00644E69">
      <w:pPr>
        <w:rPr>
          <w:rFonts w:ascii="Segoe UI" w:hAnsi="Segoe UI" w:cs="Segoe UI"/>
          <w:sz w:val="24"/>
          <w:szCs w:val="24"/>
        </w:rPr>
      </w:pPr>
    </w:p>
    <w:p w14:paraId="56A8714D" w14:textId="77777777" w:rsidR="00644E69" w:rsidRPr="00644E69" w:rsidRDefault="00644E69" w:rsidP="00644E69">
      <w:pPr>
        <w:rPr>
          <w:rFonts w:ascii="Segoe UI" w:hAnsi="Segoe UI" w:cs="Segoe UI"/>
          <w:sz w:val="24"/>
          <w:szCs w:val="24"/>
        </w:rPr>
      </w:pPr>
    </w:p>
    <w:p w14:paraId="45BE14DD" w14:textId="77777777" w:rsidR="00644E69" w:rsidRPr="00644E69" w:rsidRDefault="00644E69" w:rsidP="00644E69">
      <w:pPr>
        <w:rPr>
          <w:rFonts w:ascii="Segoe UI" w:hAnsi="Segoe UI" w:cs="Segoe UI"/>
          <w:sz w:val="24"/>
          <w:szCs w:val="24"/>
        </w:rPr>
      </w:pPr>
    </w:p>
    <w:p w14:paraId="527673B3" w14:textId="77777777" w:rsidR="00644E69" w:rsidRDefault="00644E69" w:rsidP="00644E69">
      <w:pPr>
        <w:rPr>
          <w:rFonts w:ascii="Segoe UI" w:hAnsi="Segoe UI" w:cs="Segoe UI"/>
          <w:color w:val="000000" w:themeColor="text1"/>
          <w:sz w:val="24"/>
          <w:szCs w:val="24"/>
        </w:rPr>
      </w:pPr>
    </w:p>
    <w:p w14:paraId="026FCA73" w14:textId="77777777" w:rsidR="00644E69" w:rsidRPr="00644E69" w:rsidRDefault="00644E69" w:rsidP="00644E69">
      <w:pPr>
        <w:pStyle w:val="Heading2"/>
        <w:rPr>
          <w:rFonts w:ascii="Segoe UI" w:hAnsi="Segoe UI" w:cs="Segoe UI"/>
          <w:b/>
        </w:rPr>
      </w:pPr>
      <w:r w:rsidRPr="00644E69">
        <w:rPr>
          <w:rFonts w:ascii="Segoe UI" w:hAnsi="Segoe UI" w:cs="Segoe UI"/>
          <w:b/>
        </w:rPr>
        <w:t>Convert numbers to different number systems</w:t>
      </w:r>
    </w:p>
    <w:p w14:paraId="2F77382A" w14:textId="77777777" w:rsidR="005D6B46" w:rsidRPr="005D6B46" w:rsidRDefault="005D6B46" w:rsidP="005D6B46">
      <w:pPr>
        <w:ind w:right="-180"/>
        <w:jc w:val="both"/>
        <w:rPr>
          <w:rFonts w:ascii="Segoe UI" w:hAnsi="Segoe UI" w:cs="Segoe UI"/>
          <w:color w:val="000000" w:themeColor="text1"/>
          <w:sz w:val="24"/>
          <w:szCs w:val="24"/>
        </w:rPr>
      </w:pPr>
      <w:r w:rsidRPr="005D6B46">
        <w:rPr>
          <w:rFonts w:ascii="Segoe UI" w:hAnsi="Segoe UI" w:cs="Segoe UI"/>
          <w:color w:val="000000" w:themeColor="text1"/>
          <w:sz w:val="24"/>
          <w:szCs w:val="24"/>
        </w:rPr>
        <w:t>A number system is a systematic way to represent numbers with symbolic characters and uses a base value to conveniently group numbers in compact form. The most common number system is decimal, which has a base value of 10, and a symbolic character set of 0, 1, 2, 3, 4, 5, 6, 7, 8, and 9. However, there are other number systems, and they can be more efficient to use for a specific purpose. For example, because computers use Boolean logic to perform calculations and operations, they use the binary number system, which has a base value of 2.</w:t>
      </w:r>
    </w:p>
    <w:p w14:paraId="0BB26520" w14:textId="3DDD8175" w:rsidR="005D6B46" w:rsidRDefault="005D6B46" w:rsidP="005D6B46">
      <w:pPr>
        <w:ind w:right="-180"/>
        <w:jc w:val="both"/>
        <w:rPr>
          <w:rFonts w:ascii="Segoe UI" w:hAnsi="Segoe UI" w:cs="Segoe UI"/>
          <w:color w:val="000000" w:themeColor="text1"/>
          <w:sz w:val="24"/>
          <w:szCs w:val="24"/>
        </w:rPr>
      </w:pPr>
      <w:r w:rsidRPr="005D6B46">
        <w:rPr>
          <w:rFonts w:ascii="Segoe UI" w:hAnsi="Segoe UI" w:cs="Segoe UI"/>
          <w:color w:val="000000" w:themeColor="text1"/>
          <w:sz w:val="24"/>
          <w:szCs w:val="24"/>
        </w:rPr>
        <w:lastRenderedPageBreak/>
        <w:t>Microsoft Office Excel has several functions that you can use to convert numbers to and from the following number systems:</w:t>
      </w:r>
    </w:p>
    <w:p w14:paraId="75BC4B2E" w14:textId="4B839BB1" w:rsidR="008E2AFF" w:rsidRDefault="008E2AFF" w:rsidP="008E2AFF">
      <w:pPr>
        <w:ind w:right="-180"/>
        <w:jc w:val="center"/>
        <w:rPr>
          <w:rFonts w:ascii="Segoe UI" w:hAnsi="Segoe UI" w:cs="Segoe UI"/>
          <w:color w:val="000000" w:themeColor="text1"/>
          <w:sz w:val="24"/>
          <w:szCs w:val="24"/>
        </w:rPr>
      </w:pPr>
      <w:r>
        <w:rPr>
          <w:rFonts w:ascii="Segoe UI" w:hAnsi="Segoe UI" w:cs="Segoe UI"/>
          <w:noProof/>
          <w:color w:val="000000" w:themeColor="text1"/>
          <w:sz w:val="24"/>
          <w:szCs w:val="24"/>
        </w:rPr>
        <w:drawing>
          <wp:inline distT="0" distB="0" distL="0" distR="0" wp14:anchorId="12F8B85C" wp14:editId="42FCE26D">
            <wp:extent cx="3473450" cy="1593111"/>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83729" cy="1597826"/>
                    </a:xfrm>
                    <a:prstGeom prst="rect">
                      <a:avLst/>
                    </a:prstGeom>
                  </pic:spPr>
                </pic:pic>
              </a:graphicData>
            </a:graphic>
          </wp:inline>
        </w:drawing>
      </w:r>
    </w:p>
    <w:p w14:paraId="2B21EB81" w14:textId="4F19ED7B" w:rsidR="00644E69" w:rsidRPr="00F42B03" w:rsidRDefault="005D6B46" w:rsidP="00F42B03">
      <w:pPr>
        <w:ind w:right="-180"/>
        <w:jc w:val="center"/>
        <w:rPr>
          <w:rFonts w:ascii="Segoe UI" w:hAnsi="Segoe UI" w:cs="Segoe UI"/>
          <w:color w:val="000000" w:themeColor="text1"/>
          <w:sz w:val="24"/>
          <w:szCs w:val="24"/>
        </w:rPr>
        <w:sectPr w:rsidR="00644E69" w:rsidRPr="00F42B03">
          <w:pgSz w:w="12240" w:h="15840"/>
          <w:pgMar w:top="1440" w:right="1440" w:bottom="1440" w:left="1440" w:header="0" w:footer="0" w:gutter="0"/>
          <w:cols w:space="0" w:equalWidth="0">
            <w:col w:w="9360"/>
          </w:cols>
          <w:docGrid w:linePitch="360"/>
        </w:sectPr>
      </w:pPr>
      <w:r>
        <w:rPr>
          <w:rFonts w:ascii="Segoe UI" w:hAnsi="Segoe UI" w:cs="Segoe UI"/>
          <w:noProof/>
          <w:color w:val="000000" w:themeColor="text1"/>
          <w:sz w:val="24"/>
          <w:szCs w:val="24"/>
        </w:rPr>
        <w:drawing>
          <wp:inline distT="0" distB="0" distL="0" distR="0" wp14:anchorId="446A845C" wp14:editId="3C17AD86">
            <wp:extent cx="2660650" cy="2393864"/>
            <wp:effectExtent l="0" t="0" r="6350" b="6985"/>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3795" cy="2396694"/>
                    </a:xfrm>
                    <a:prstGeom prst="rect">
                      <a:avLst/>
                    </a:prstGeom>
                  </pic:spPr>
                </pic:pic>
              </a:graphicData>
            </a:graphic>
          </wp:inline>
        </w:drawing>
      </w:r>
      <w:r>
        <w:rPr>
          <w:rFonts w:ascii="Segoe UI" w:hAnsi="Segoe UI" w:cs="Segoe UI"/>
          <w:noProof/>
          <w:color w:val="000000" w:themeColor="text1"/>
          <w:sz w:val="24"/>
          <w:szCs w:val="24"/>
        </w:rPr>
        <w:drawing>
          <wp:inline distT="0" distB="0" distL="0" distR="0" wp14:anchorId="579F36F1" wp14:editId="2D4A2680">
            <wp:extent cx="5251450" cy="1219859"/>
            <wp:effectExtent l="0" t="0" r="635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68683" cy="1223862"/>
                    </a:xfrm>
                    <a:prstGeom prst="rect">
                      <a:avLst/>
                    </a:prstGeom>
                  </pic:spPr>
                </pic:pic>
              </a:graphicData>
            </a:graphic>
          </wp:inline>
        </w:drawing>
      </w:r>
    </w:p>
    <w:p w14:paraId="6CDE86FE" w14:textId="55C9B23F" w:rsidR="00B9772B" w:rsidRPr="005A6577" w:rsidRDefault="002771CB" w:rsidP="00FA405B">
      <w:pPr>
        <w:ind w:right="-180"/>
        <w:rPr>
          <w:rFonts w:ascii="Segoe UI" w:hAnsi="Segoe UI" w:cs="Segoe UI"/>
          <w:color w:val="000000" w:themeColor="text1"/>
          <w:sz w:val="24"/>
          <w:szCs w:val="24"/>
        </w:rPr>
      </w:pPr>
      <w:bookmarkStart w:id="5" w:name="page4"/>
      <w:bookmarkEnd w:id="5"/>
      <w:r w:rsidRPr="00F45FD2">
        <w:rPr>
          <w:rStyle w:val="Heading3Char"/>
          <w:rFonts w:ascii="Segoe UI" w:hAnsi="Segoe UI" w:cs="Segoe UI"/>
          <w:b/>
          <w:bCs/>
        </w:rPr>
        <w:lastRenderedPageBreak/>
        <w:t>Pivot Tables</w:t>
      </w:r>
      <w:r w:rsidRPr="005A6577">
        <w:rPr>
          <w:rFonts w:ascii="Segoe UI" w:hAnsi="Segoe UI" w:cs="Segoe UI"/>
          <w:color w:val="000000" w:themeColor="text1"/>
        </w:rPr>
        <w:br/>
      </w:r>
      <w:r w:rsidRPr="005A6577">
        <w:rPr>
          <w:rFonts w:ascii="Segoe UI" w:hAnsi="Segoe UI" w:cs="Segoe UI"/>
          <w:color w:val="000000" w:themeColor="text1"/>
          <w:sz w:val="24"/>
          <w:szCs w:val="24"/>
        </w:rPr>
        <w:t>Pivot tables are one of Excel's most powerful features. A pivot table allows you to extract the significance from a large, detailed data set.</w:t>
      </w:r>
      <w:r w:rsidR="00685BEE">
        <w:rPr>
          <w:rFonts w:ascii="Segoe UI" w:hAnsi="Segoe UI" w:cs="Segoe UI"/>
          <w:color w:val="000000" w:themeColor="text1"/>
          <w:sz w:val="24"/>
          <w:szCs w:val="24"/>
        </w:rPr>
        <w:t xml:space="preserve"> </w:t>
      </w:r>
      <w:r w:rsidRPr="005A6577">
        <w:rPr>
          <w:rFonts w:ascii="Segoe UI" w:hAnsi="Segoe UI" w:cs="Segoe UI"/>
          <w:color w:val="000000" w:themeColor="text1"/>
          <w:sz w:val="24"/>
          <w:szCs w:val="24"/>
        </w:rPr>
        <w:t>Our data set consists of 214 rows and 6</w:t>
      </w:r>
      <w:r w:rsidR="00685BEE">
        <w:rPr>
          <w:rFonts w:ascii="Segoe UI" w:hAnsi="Segoe UI" w:cs="Segoe UI"/>
          <w:color w:val="000000" w:themeColor="text1"/>
          <w:sz w:val="24"/>
          <w:szCs w:val="24"/>
        </w:rPr>
        <w:t xml:space="preserve"> </w:t>
      </w:r>
      <w:r w:rsidRPr="005A6577">
        <w:rPr>
          <w:rFonts w:ascii="Segoe UI" w:hAnsi="Segoe UI" w:cs="Segoe UI"/>
          <w:color w:val="000000" w:themeColor="text1"/>
          <w:sz w:val="24"/>
          <w:szCs w:val="24"/>
        </w:rPr>
        <w:t>fields. Order ID, Product, Category, Amount, Date and Country.</w:t>
      </w:r>
    </w:p>
    <w:p w14:paraId="435AA556" w14:textId="7ED4E425"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323ACC80" wp14:editId="556C4886">
            <wp:extent cx="4858603" cy="2099496"/>
            <wp:effectExtent l="0" t="0" r="0" b="0"/>
            <wp:docPr id="11267" name="Picture 11267"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Table Data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7019" cy="2107454"/>
                    </a:xfrm>
                    <a:prstGeom prst="rect">
                      <a:avLst/>
                    </a:prstGeom>
                    <a:noFill/>
                    <a:ln>
                      <a:noFill/>
                    </a:ln>
                  </pic:spPr>
                </pic:pic>
              </a:graphicData>
            </a:graphic>
          </wp:inline>
        </w:drawing>
      </w:r>
    </w:p>
    <w:p w14:paraId="0785A817" w14:textId="77777777" w:rsidR="002771CB" w:rsidRPr="005A6577" w:rsidRDefault="002771CB" w:rsidP="002771CB">
      <w:pPr>
        <w:rPr>
          <w:rFonts w:ascii="Segoe UI" w:hAnsi="Segoe UI" w:cs="Segoe UI"/>
          <w:color w:val="000000" w:themeColor="text1"/>
          <w:sz w:val="24"/>
          <w:szCs w:val="24"/>
        </w:rPr>
      </w:pPr>
      <w:bookmarkStart w:id="6" w:name="insert-pivot-table"/>
      <w:bookmarkEnd w:id="6"/>
      <w:r w:rsidRPr="005A6577">
        <w:rPr>
          <w:rFonts w:ascii="Segoe UI" w:hAnsi="Segoe UI" w:cs="Segoe UI"/>
          <w:color w:val="000000" w:themeColor="text1"/>
          <w:sz w:val="24"/>
          <w:szCs w:val="24"/>
        </w:rPr>
        <w:t>To insert a pivot table, execute the following steps.</w:t>
      </w:r>
    </w:p>
    <w:p w14:paraId="2D8E37A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single cell inside the data set.</w:t>
      </w:r>
    </w:p>
    <w:p w14:paraId="43F9A51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On the Insert tab, click PivotTable.</w:t>
      </w:r>
    </w:p>
    <w:p w14:paraId="405E9353" w14:textId="48415DFF"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43FC8F1" wp14:editId="5E0C94D3">
            <wp:extent cx="5753100" cy="1085850"/>
            <wp:effectExtent l="0" t="0" r="0" b="0"/>
            <wp:docPr id="11268" name="Picture 11268" descr="Insert Exce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Excel Pivot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inline>
        </w:drawing>
      </w:r>
    </w:p>
    <w:p w14:paraId="0746A1EF"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The following dialog box appears. Excel automatically selects the data for you. The default location for a new pivot table is New Worksheet.</w:t>
      </w:r>
    </w:p>
    <w:p w14:paraId="3BBF0BF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Click OK.</w:t>
      </w:r>
    </w:p>
    <w:p w14:paraId="2B39E64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23B6433D" wp14:editId="41076FCB">
            <wp:extent cx="3603009" cy="2609698"/>
            <wp:effectExtent l="0" t="0" r="0" b="635"/>
            <wp:docPr id="11269" name="Picture 11269" descr="Create Pivot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ivotTable Dialog 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283" cy="2617139"/>
                    </a:xfrm>
                    <a:prstGeom prst="rect">
                      <a:avLst/>
                    </a:prstGeom>
                    <a:noFill/>
                    <a:ln>
                      <a:noFill/>
                    </a:ln>
                  </pic:spPr>
                </pic:pic>
              </a:graphicData>
            </a:graphic>
          </wp:inline>
        </w:drawing>
      </w:r>
      <w:bookmarkStart w:id="7" w:name="drag-fields"/>
      <w:bookmarkEnd w:id="7"/>
    </w:p>
    <w:p w14:paraId="674427CE"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Drag fields</w:t>
      </w:r>
    </w:p>
    <w:p w14:paraId="3CB7E6E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The PivotTable field list appears. To get the total amount exported of each product, drag the following fields to the different areas.</w:t>
      </w:r>
    </w:p>
    <w:p w14:paraId="7621CFF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Product Field to the Row Labels area.</w:t>
      </w:r>
    </w:p>
    <w:p w14:paraId="0A33D20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Amount Field to the Values area.</w:t>
      </w:r>
    </w:p>
    <w:p w14:paraId="010C4EB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Country Field to the Report Filter area.</w:t>
      </w:r>
    </w:p>
    <w:p w14:paraId="5033F6C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7564BF7" wp14:editId="54AD0C4F">
            <wp:extent cx="1589289" cy="2600077"/>
            <wp:effectExtent l="0" t="0" r="0" b="0"/>
            <wp:docPr id="11" name="Picture 11" descr="Drag Fields to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 Fields to Are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57" cy="2602316"/>
                    </a:xfrm>
                    <a:prstGeom prst="rect">
                      <a:avLst/>
                    </a:prstGeom>
                    <a:noFill/>
                    <a:ln>
                      <a:noFill/>
                    </a:ln>
                  </pic:spPr>
                </pic:pic>
              </a:graphicData>
            </a:graphic>
          </wp:inline>
        </w:drawing>
      </w:r>
    </w:p>
    <w:p w14:paraId="7490052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Below you can find the pivot table. Bananas are our main export product. That's how easy pivot tables can be</w:t>
      </w:r>
      <w:bookmarkStart w:id="8" w:name="sort"/>
      <w:bookmarkEnd w:id="8"/>
      <w:r w:rsidRPr="005A6577">
        <w:rPr>
          <w:rFonts w:ascii="Segoe UI" w:hAnsi="Segoe UI" w:cs="Segoe UI"/>
          <w:color w:val="000000" w:themeColor="text1"/>
          <w:sz w:val="24"/>
          <w:szCs w:val="24"/>
        </w:rPr>
        <w:t xml:space="preserve"> Sort</w:t>
      </w:r>
    </w:p>
    <w:p w14:paraId="5422263F"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0DBE1AC7" wp14:editId="1A16EBC3">
            <wp:extent cx="2579427" cy="2781735"/>
            <wp:effectExtent l="0" t="0" r="0" b="0"/>
            <wp:docPr id="11270" name="Picture 11270"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5704" cy="2788504"/>
                    </a:xfrm>
                    <a:prstGeom prst="rect">
                      <a:avLst/>
                    </a:prstGeom>
                    <a:noFill/>
                    <a:ln>
                      <a:noFill/>
                    </a:ln>
                  </pic:spPr>
                </pic:pic>
              </a:graphicData>
            </a:graphic>
          </wp:inline>
        </w:drawing>
      </w:r>
    </w:p>
    <w:p w14:paraId="3D22159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get Banana at the top of the list, sort the pivot table.</w:t>
      </w:r>
    </w:p>
    <w:p w14:paraId="5FA2AEA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Total column.</w:t>
      </w:r>
    </w:p>
    <w:p w14:paraId="7F13E980"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The PivotTable Tools contextual tab activates. On the Options tab, click the Sort Largest to Smallest button (ZA).Result.</w:t>
      </w:r>
    </w:p>
    <w:p w14:paraId="39F1DEB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5486DE73" wp14:editId="3907BB13">
            <wp:extent cx="5206621" cy="1189592"/>
            <wp:effectExtent l="0" t="0" r="0" b="0"/>
            <wp:docPr id="11271" name="Picture 11271" descr="PivotTable Tools Contextu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votTable Tools Contextual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4316" cy="1193635"/>
                    </a:xfrm>
                    <a:prstGeom prst="rect">
                      <a:avLst/>
                    </a:prstGeom>
                    <a:noFill/>
                    <a:ln>
                      <a:noFill/>
                    </a:ln>
                  </pic:spPr>
                </pic:pic>
              </a:graphicData>
            </a:graphic>
          </wp:inline>
        </w:drawing>
      </w:r>
    </w:p>
    <w:p w14:paraId="0EF9FF34" w14:textId="77777777" w:rsidR="002771CB" w:rsidRPr="005A6577" w:rsidRDefault="002771CB" w:rsidP="002771CB">
      <w:pPr>
        <w:rPr>
          <w:rFonts w:ascii="Segoe UI" w:hAnsi="Segoe UI" w:cs="Segoe UI"/>
          <w:color w:val="000000" w:themeColor="text1"/>
          <w:sz w:val="24"/>
          <w:szCs w:val="24"/>
        </w:rPr>
      </w:pPr>
      <w:bookmarkStart w:id="9" w:name="filter"/>
      <w:bookmarkEnd w:id="9"/>
      <w:r w:rsidRPr="005A6577">
        <w:rPr>
          <w:rFonts w:ascii="Segoe UI" w:hAnsi="Segoe UI" w:cs="Segoe UI"/>
          <w:noProof/>
          <w:color w:val="000000" w:themeColor="text1"/>
          <w:sz w:val="24"/>
          <w:szCs w:val="24"/>
          <w:lang w:eastAsia="en-US"/>
        </w:rPr>
        <w:drawing>
          <wp:inline distT="0" distB="0" distL="0" distR="0" wp14:anchorId="0127E97A" wp14:editId="733490FC">
            <wp:extent cx="2085975" cy="1748790"/>
            <wp:effectExtent l="0" t="0" r="9525" b="3810"/>
            <wp:docPr id="11272" name="Picture 11272" descr="Sort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 Pivot 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1850" cy="1753715"/>
                    </a:xfrm>
                    <a:prstGeom prst="rect">
                      <a:avLst/>
                    </a:prstGeom>
                    <a:noFill/>
                    <a:ln>
                      <a:noFill/>
                    </a:ln>
                  </pic:spPr>
                </pic:pic>
              </a:graphicData>
            </a:graphic>
          </wp:inline>
        </w:drawing>
      </w:r>
    </w:p>
    <w:p w14:paraId="27C036DF" w14:textId="3DDB7CA9" w:rsidR="002771CB" w:rsidRDefault="002771CB" w:rsidP="002771CB">
      <w:pPr>
        <w:rPr>
          <w:rFonts w:ascii="Segoe UI" w:hAnsi="Segoe UI" w:cs="Segoe UI"/>
          <w:color w:val="000000" w:themeColor="text1"/>
          <w:sz w:val="24"/>
          <w:szCs w:val="24"/>
        </w:rPr>
      </w:pPr>
    </w:p>
    <w:p w14:paraId="284A39D6" w14:textId="4299836F" w:rsidR="0021750D" w:rsidRDefault="0021750D" w:rsidP="002771CB">
      <w:pPr>
        <w:rPr>
          <w:rFonts w:ascii="Segoe UI" w:hAnsi="Segoe UI" w:cs="Segoe UI"/>
          <w:color w:val="000000" w:themeColor="text1"/>
          <w:sz w:val="24"/>
          <w:szCs w:val="24"/>
        </w:rPr>
      </w:pPr>
    </w:p>
    <w:p w14:paraId="1654181D" w14:textId="77777777" w:rsidR="0021750D" w:rsidRPr="005A6577" w:rsidRDefault="0021750D" w:rsidP="002771CB">
      <w:pPr>
        <w:rPr>
          <w:rFonts w:ascii="Segoe UI" w:hAnsi="Segoe UI" w:cs="Segoe UI"/>
          <w:color w:val="000000" w:themeColor="text1"/>
          <w:sz w:val="24"/>
          <w:szCs w:val="24"/>
        </w:rPr>
      </w:pPr>
    </w:p>
    <w:p w14:paraId="1405DFB5" w14:textId="77777777" w:rsidR="002771CB" w:rsidRPr="00F45FD2" w:rsidRDefault="002771CB" w:rsidP="002771CB">
      <w:pPr>
        <w:rPr>
          <w:rFonts w:ascii="Segoe UI" w:hAnsi="Segoe UI" w:cs="Segoe UI"/>
          <w:b/>
          <w:bCs/>
          <w:color w:val="000000" w:themeColor="text1"/>
          <w:sz w:val="24"/>
          <w:szCs w:val="24"/>
        </w:rPr>
      </w:pPr>
      <w:r w:rsidRPr="00F45FD2">
        <w:rPr>
          <w:rFonts w:ascii="Segoe UI" w:hAnsi="Segoe UI" w:cs="Segoe UI"/>
          <w:b/>
          <w:bCs/>
          <w:color w:val="000000" w:themeColor="text1"/>
          <w:sz w:val="24"/>
          <w:szCs w:val="24"/>
        </w:rPr>
        <w:lastRenderedPageBreak/>
        <w:t>Filter</w:t>
      </w:r>
    </w:p>
    <w:p w14:paraId="4063DC4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Because we added the Country field to the Report Filter area, we can filter this pivot table by Country. For example, which products do we export the most to France?</w:t>
      </w:r>
    </w:p>
    <w:p w14:paraId="52073CA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the filter drop-down and select France.</w:t>
      </w:r>
    </w:p>
    <w:p w14:paraId="7AADD15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Result. Apples are our main export product to France.</w:t>
      </w:r>
    </w:p>
    <w:p w14:paraId="7944E32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2AAFF12" wp14:editId="1A6817E0">
            <wp:extent cx="2449773" cy="2574602"/>
            <wp:effectExtent l="0" t="0" r="8255" b="0"/>
            <wp:docPr id="59" name="Picture 59" descr="Filter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ed Pivot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852" cy="2579940"/>
                    </a:xfrm>
                    <a:prstGeom prst="rect">
                      <a:avLst/>
                    </a:prstGeom>
                    <a:noFill/>
                    <a:ln>
                      <a:noFill/>
                    </a:ln>
                  </pic:spPr>
                </pic:pic>
              </a:graphicData>
            </a:graphic>
          </wp:inline>
        </w:drawing>
      </w:r>
    </w:p>
    <w:p w14:paraId="62CC16D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Note: you can use the standard filter (triangle next to Product) to only show the totals of specific products.</w:t>
      </w:r>
    </w:p>
    <w:p w14:paraId="4A94A8FE" w14:textId="77777777" w:rsidR="002771CB" w:rsidRPr="00383AF5" w:rsidRDefault="002771CB" w:rsidP="002771CB">
      <w:pPr>
        <w:rPr>
          <w:rFonts w:ascii="Segoe UI" w:hAnsi="Segoe UI" w:cs="Segoe UI"/>
          <w:b/>
          <w:bCs/>
          <w:color w:val="000000" w:themeColor="text1"/>
          <w:sz w:val="24"/>
          <w:szCs w:val="24"/>
        </w:rPr>
      </w:pPr>
      <w:bookmarkStart w:id="10" w:name="change-summary-calculation"/>
      <w:bookmarkEnd w:id="10"/>
      <w:r w:rsidRPr="00383AF5">
        <w:rPr>
          <w:rFonts w:ascii="Segoe UI" w:hAnsi="Segoe UI" w:cs="Segoe UI"/>
          <w:b/>
          <w:bCs/>
          <w:color w:val="000000" w:themeColor="text1"/>
          <w:sz w:val="24"/>
          <w:szCs w:val="24"/>
        </w:rPr>
        <w:t>Change Summary Calculation</w:t>
      </w:r>
    </w:p>
    <w:p w14:paraId="4423FA4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By default, Excel summarizes your data by either summing or counting the items. To change the type of calculation that you want to use, execute the following steps.</w:t>
      </w:r>
    </w:p>
    <w:p w14:paraId="3345661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Total column.</w:t>
      </w:r>
    </w:p>
    <w:p w14:paraId="086B24B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Right click and click on Value Field Settings...</w:t>
      </w:r>
    </w:p>
    <w:p w14:paraId="116CC445" w14:textId="2668A180" w:rsidR="002771CB"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15CF30C2" wp14:editId="488E4370">
            <wp:extent cx="930303" cy="1543456"/>
            <wp:effectExtent l="0" t="0" r="3175" b="0"/>
            <wp:docPr id="60" name="Picture 60"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Field Settin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45" cy="1548668"/>
                    </a:xfrm>
                    <a:prstGeom prst="rect">
                      <a:avLst/>
                    </a:prstGeom>
                    <a:noFill/>
                    <a:ln>
                      <a:noFill/>
                    </a:ln>
                  </pic:spPr>
                </pic:pic>
              </a:graphicData>
            </a:graphic>
          </wp:inline>
        </w:drawing>
      </w:r>
    </w:p>
    <w:p w14:paraId="17087D06" w14:textId="77777777" w:rsidR="00F45FD2" w:rsidRPr="005A6577" w:rsidRDefault="00F45FD2" w:rsidP="002771CB">
      <w:pPr>
        <w:rPr>
          <w:rFonts w:ascii="Segoe UI" w:hAnsi="Segoe UI" w:cs="Segoe UI"/>
          <w:color w:val="000000" w:themeColor="text1"/>
          <w:sz w:val="24"/>
          <w:szCs w:val="24"/>
        </w:rPr>
      </w:pPr>
    </w:p>
    <w:p w14:paraId="14B25699"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lastRenderedPageBreak/>
        <w:t>3. Choose the type of calculation you want to use. For example, click Count.</w:t>
      </w:r>
    </w:p>
    <w:p w14:paraId="18B0E2A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14BE0C09" wp14:editId="5BA675C1">
            <wp:extent cx="3019515" cy="2688609"/>
            <wp:effectExtent l="0" t="0" r="9525" b="0"/>
            <wp:docPr id="61" name="Picture 61" descr="Summarize Value Fiel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mmarize Value Field B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2913" cy="2691635"/>
                    </a:xfrm>
                    <a:prstGeom prst="rect">
                      <a:avLst/>
                    </a:prstGeom>
                    <a:noFill/>
                    <a:ln>
                      <a:noFill/>
                    </a:ln>
                  </pic:spPr>
                </pic:pic>
              </a:graphicData>
            </a:graphic>
          </wp:inline>
        </w:drawing>
      </w:r>
    </w:p>
    <w:p w14:paraId="54F40DEA"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Click OK.</w:t>
      </w:r>
    </w:p>
    <w:p w14:paraId="31C69D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Result. 16 out of the 28 orders to France were 'Apple' orders.</w:t>
      </w:r>
    </w:p>
    <w:p w14:paraId="2B9158A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14DF4DDE" wp14:editId="096B2465">
            <wp:extent cx="2838734" cy="2891303"/>
            <wp:effectExtent l="0" t="0" r="0" b="4445"/>
            <wp:docPr id="62" name="Picture 62"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5234" cy="2897923"/>
                    </a:xfrm>
                    <a:prstGeom prst="rect">
                      <a:avLst/>
                    </a:prstGeom>
                    <a:noFill/>
                    <a:ln>
                      <a:noFill/>
                    </a:ln>
                  </pic:spPr>
                </pic:pic>
              </a:graphicData>
            </a:graphic>
          </wp:inline>
        </w:drawing>
      </w:r>
    </w:p>
    <w:p w14:paraId="0201D4A9" w14:textId="77777777" w:rsidR="002771CB" w:rsidRPr="00F45FD2" w:rsidRDefault="002771CB" w:rsidP="002771CB">
      <w:pPr>
        <w:rPr>
          <w:rFonts w:ascii="Segoe UI" w:hAnsi="Segoe UI" w:cs="Segoe UI"/>
          <w:b/>
          <w:bCs/>
          <w:color w:val="000000" w:themeColor="text1"/>
          <w:sz w:val="24"/>
          <w:szCs w:val="24"/>
        </w:rPr>
      </w:pPr>
      <w:bookmarkStart w:id="11" w:name="two-dimensional-pivot-table"/>
      <w:bookmarkEnd w:id="11"/>
      <w:r w:rsidRPr="00F45FD2">
        <w:rPr>
          <w:rFonts w:ascii="Segoe UI" w:hAnsi="Segoe UI" w:cs="Segoe UI"/>
          <w:b/>
          <w:bCs/>
          <w:color w:val="000000" w:themeColor="text1"/>
          <w:sz w:val="24"/>
          <w:szCs w:val="24"/>
        </w:rPr>
        <w:t>Two-dimensional Pivot Table</w:t>
      </w:r>
    </w:p>
    <w:p w14:paraId="1B4805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If you drag a field to the Row Labels area and Column Labels area, you can create a two-dimensional pivot table. For example, to get the total amount exported to each country, of each product, drag the following fields to the different areas.</w:t>
      </w:r>
    </w:p>
    <w:p w14:paraId="3504082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Country Field to the Row Labels area.</w:t>
      </w:r>
    </w:p>
    <w:p w14:paraId="76B89DF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lastRenderedPageBreak/>
        <w:t>2. Product Field to the Column Labels area.</w:t>
      </w:r>
    </w:p>
    <w:p w14:paraId="2390437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Amount Field to the Values area.</w:t>
      </w:r>
    </w:p>
    <w:p w14:paraId="70787A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Category Field to the Report Filter area.</w:t>
      </w:r>
    </w:p>
    <w:p w14:paraId="58FCA34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062230F" wp14:editId="15A086E4">
            <wp:extent cx="1927037" cy="3152633"/>
            <wp:effectExtent l="0" t="0" r="0" b="0"/>
            <wp:docPr id="63" name="Picture 63" descr="Create Two-dimensiona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Two-dimensional Pivot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3380" cy="3163011"/>
                    </a:xfrm>
                    <a:prstGeom prst="rect">
                      <a:avLst/>
                    </a:prstGeom>
                    <a:noFill/>
                    <a:ln>
                      <a:noFill/>
                    </a:ln>
                  </pic:spPr>
                </pic:pic>
              </a:graphicData>
            </a:graphic>
          </wp:inline>
        </w:drawing>
      </w:r>
    </w:p>
    <w:p w14:paraId="6F1096F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Below you can find the two-dimensional pivot table.</w:t>
      </w:r>
    </w:p>
    <w:p w14:paraId="6A7C2FB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5467C96" wp14:editId="7A11AF7E">
            <wp:extent cx="4435522" cy="2423381"/>
            <wp:effectExtent l="0" t="0" r="3175" b="0"/>
            <wp:docPr id="435" name="Picture 435"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dimensional Pivot Table in Exc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3615" cy="2427802"/>
                    </a:xfrm>
                    <a:prstGeom prst="rect">
                      <a:avLst/>
                    </a:prstGeom>
                    <a:noFill/>
                    <a:ln>
                      <a:noFill/>
                    </a:ln>
                  </pic:spPr>
                </pic:pic>
              </a:graphicData>
            </a:graphic>
          </wp:inline>
        </w:drawing>
      </w:r>
    </w:p>
    <w:p w14:paraId="39402D8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rPr>
        <w:t>pivot chart</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the visual representation of a pivot table in</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rPr>
        <w:t>Excel</w:t>
      </w:r>
      <w:r w:rsidRPr="005A6577">
        <w:rPr>
          <w:rFonts w:ascii="Segoe UI" w:hAnsi="Segoe UI" w:cs="Segoe UI"/>
          <w:color w:val="000000" w:themeColor="text1"/>
          <w:sz w:val="24"/>
          <w:szCs w:val="24"/>
        </w:rPr>
        <w:t>. Pivot charts and pivot tables are connected with each other.</w:t>
      </w:r>
    </w:p>
    <w:p w14:paraId="6E1F023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 xml:space="preserve">Below you can find the two-dimensional pivot table that you have just designed. </w:t>
      </w:r>
    </w:p>
    <w:p w14:paraId="64FF4882" w14:textId="41E82A13"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60C7398F" wp14:editId="788C8571">
            <wp:extent cx="4783581" cy="2613546"/>
            <wp:effectExtent l="0" t="0" r="0" b="0"/>
            <wp:docPr id="436" name="Picture 436"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o-dimensional Pivot Table in Exc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823" cy="2618049"/>
                    </a:xfrm>
                    <a:prstGeom prst="rect">
                      <a:avLst/>
                    </a:prstGeom>
                    <a:noFill/>
                    <a:ln>
                      <a:noFill/>
                    </a:ln>
                  </pic:spPr>
                </pic:pic>
              </a:graphicData>
            </a:graphic>
          </wp:inline>
        </w:drawing>
      </w:r>
    </w:p>
    <w:p w14:paraId="308D9D83" w14:textId="77777777" w:rsidR="002771CB" w:rsidRPr="00F45FD2" w:rsidRDefault="002771CB" w:rsidP="002771CB">
      <w:pPr>
        <w:rPr>
          <w:rFonts w:ascii="Segoe UI" w:hAnsi="Segoe UI" w:cs="Segoe UI"/>
          <w:b/>
          <w:bCs/>
          <w:color w:val="000000" w:themeColor="text1"/>
          <w:sz w:val="24"/>
          <w:szCs w:val="24"/>
        </w:rPr>
      </w:pPr>
      <w:bookmarkStart w:id="12" w:name="insert-pivot-chart"/>
      <w:bookmarkEnd w:id="12"/>
      <w:r w:rsidRPr="00F45FD2">
        <w:rPr>
          <w:rFonts w:ascii="Segoe UI" w:hAnsi="Segoe UI" w:cs="Segoe UI"/>
          <w:b/>
          <w:bCs/>
          <w:color w:val="000000" w:themeColor="text1"/>
          <w:sz w:val="24"/>
          <w:szCs w:val="24"/>
        </w:rPr>
        <w:t>Insert Pivot Chart</w:t>
      </w:r>
    </w:p>
    <w:p w14:paraId="43E06ED9"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insert a pivot chart, simply insert a chart.</w:t>
      </w:r>
    </w:p>
    <w:p w14:paraId="140966E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pivot table.</w:t>
      </w:r>
    </w:p>
    <w:p w14:paraId="47BC9CB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On the Insert tab, click Column and select one of the subtypes. For example, Clustered Column.</w:t>
      </w:r>
    </w:p>
    <w:p w14:paraId="29D5875B" w14:textId="77777777" w:rsidR="002771CB" w:rsidRPr="005A6577" w:rsidRDefault="002771CB" w:rsidP="002771CB">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275E8F66" wp14:editId="08C3F3CD">
            <wp:extent cx="4145448" cy="3562066"/>
            <wp:effectExtent l="0" t="0" r="7620" b="635"/>
            <wp:docPr id="437" name="Picture 437" descr="Insert Cluster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 Clustered Column 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5208" cy="3587638"/>
                    </a:xfrm>
                    <a:prstGeom prst="rect">
                      <a:avLst/>
                    </a:prstGeom>
                    <a:noFill/>
                    <a:ln>
                      <a:noFill/>
                    </a:ln>
                  </pic:spPr>
                </pic:pic>
              </a:graphicData>
            </a:graphic>
          </wp:inline>
        </w:drawing>
      </w:r>
    </w:p>
    <w:p w14:paraId="7FB6643A" w14:textId="77777777" w:rsidR="002771CB" w:rsidRPr="005A6577" w:rsidRDefault="002771CB" w:rsidP="002771CB">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09509A5F" wp14:editId="751E0244">
            <wp:extent cx="3867984" cy="4162567"/>
            <wp:effectExtent l="0" t="0" r="0" b="0"/>
            <wp:docPr id="11273" name="Picture 11273" descr="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vot 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7238" cy="4172526"/>
                    </a:xfrm>
                    <a:prstGeom prst="rect">
                      <a:avLst/>
                    </a:prstGeom>
                    <a:noFill/>
                    <a:ln>
                      <a:noFill/>
                    </a:ln>
                  </pic:spPr>
                </pic:pic>
              </a:graphicData>
            </a:graphic>
          </wp:inline>
        </w:drawing>
      </w:r>
    </w:p>
    <w:p w14:paraId="133011CA" w14:textId="77777777" w:rsidR="002771CB" w:rsidRPr="00F45FD2" w:rsidRDefault="002771CB" w:rsidP="002771CB">
      <w:pPr>
        <w:rPr>
          <w:rFonts w:ascii="Segoe UI" w:hAnsi="Segoe UI" w:cs="Segoe UI"/>
          <w:b/>
          <w:bCs/>
          <w:color w:val="000000" w:themeColor="text1"/>
          <w:sz w:val="24"/>
          <w:szCs w:val="24"/>
        </w:rPr>
      </w:pPr>
      <w:r w:rsidRPr="00F45FD2">
        <w:rPr>
          <w:rFonts w:ascii="Segoe UI" w:hAnsi="Segoe UI" w:cs="Segoe UI"/>
          <w:b/>
          <w:bCs/>
          <w:color w:val="000000" w:themeColor="text1"/>
          <w:sz w:val="24"/>
          <w:szCs w:val="24"/>
        </w:rPr>
        <w:t>Filter Pivot Chart</w:t>
      </w:r>
    </w:p>
    <w:p w14:paraId="36272AA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filter this pivot chart, execute the following steps.</w:t>
      </w:r>
    </w:p>
    <w:p w14:paraId="179C325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1a. Use the standard filters (triangles next to Product and Country). For example, use the Country filter to only show the total amount of each product exported to the United States.</w:t>
      </w:r>
    </w:p>
    <w:p w14:paraId="5E432B9C" w14:textId="77777777" w:rsidR="002771CB" w:rsidRPr="005A6577" w:rsidRDefault="002771CB" w:rsidP="00F45FD2">
      <w:pPr>
        <w:jc w:val="center"/>
        <w:rPr>
          <w:ins w:id="13" w:author="Unknown"/>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29990DCB" wp14:editId="15BE02CA">
            <wp:extent cx="2866030" cy="2514894"/>
            <wp:effectExtent l="0" t="0" r="0" b="0"/>
            <wp:docPr id="11274" name="Picture 11274" descr="Standar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ndard Fil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5458" cy="2523167"/>
                    </a:xfrm>
                    <a:prstGeom prst="rect">
                      <a:avLst/>
                    </a:prstGeom>
                    <a:noFill/>
                    <a:ln>
                      <a:noFill/>
                    </a:ln>
                  </pic:spPr>
                </pic:pic>
              </a:graphicData>
            </a:graphic>
          </wp:inline>
        </w:drawing>
      </w:r>
    </w:p>
    <w:p w14:paraId="51ECE5E0"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lastRenderedPageBreak/>
        <w:t>1b. Because we added the Category field to the Report Filter area, we can filter this pivot chart (and pivot table) by Category. For example, use the Category filter to only show the vegetables exported to each country.</w:t>
      </w:r>
    </w:p>
    <w:p w14:paraId="083B92ED" w14:textId="77777777" w:rsidR="002771CB" w:rsidRPr="005A6577" w:rsidRDefault="002771CB" w:rsidP="002771CB">
      <w:pPr>
        <w:rPr>
          <w:ins w:id="14" w:author="Unknown"/>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3E9EAC08" wp14:editId="273548FB">
            <wp:extent cx="4552809" cy="4899546"/>
            <wp:effectExtent l="0" t="0" r="635" b="0"/>
            <wp:docPr id="11275" name="Picture 11275" descr="Repor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port Fil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6417" cy="4914191"/>
                    </a:xfrm>
                    <a:prstGeom prst="rect">
                      <a:avLst/>
                    </a:prstGeom>
                    <a:noFill/>
                    <a:ln>
                      <a:noFill/>
                    </a:ln>
                  </pic:spPr>
                </pic:pic>
              </a:graphicData>
            </a:graphic>
          </wp:inline>
        </w:drawing>
      </w:r>
    </w:p>
    <w:p w14:paraId="70804BB0" w14:textId="77777777" w:rsidR="002771CB" w:rsidRPr="00F45FD2" w:rsidRDefault="002771CB" w:rsidP="002771CB">
      <w:pPr>
        <w:rPr>
          <w:rFonts w:ascii="Segoe UI" w:hAnsi="Segoe UI" w:cs="Segoe UI"/>
          <w:b/>
          <w:bCs/>
          <w:color w:val="000000" w:themeColor="text1"/>
          <w:sz w:val="24"/>
          <w:szCs w:val="24"/>
        </w:rPr>
      </w:pPr>
      <w:bookmarkStart w:id="15" w:name="change-pivot-chart-type"/>
      <w:bookmarkEnd w:id="15"/>
      <w:r w:rsidRPr="00F45FD2">
        <w:rPr>
          <w:rFonts w:ascii="Segoe UI" w:hAnsi="Segoe UI" w:cs="Segoe UI"/>
          <w:b/>
          <w:bCs/>
          <w:color w:val="000000" w:themeColor="text1"/>
          <w:sz w:val="24"/>
          <w:szCs w:val="24"/>
        </w:rPr>
        <w:t>Change Pivot Chart Type</w:t>
      </w:r>
    </w:p>
    <w:p w14:paraId="04E4849E"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You can change to a different type of pivot chart at any time.</w:t>
      </w:r>
    </w:p>
    <w:p w14:paraId="4DC0679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Select the chart.</w:t>
      </w:r>
    </w:p>
    <w:p w14:paraId="695386B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The PivotChart tools contextual tab activates. On the Design tab, click Change Chart Type.</w:t>
      </w:r>
    </w:p>
    <w:p w14:paraId="4463F96A"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259A7BB8" wp14:editId="67EC29FE">
            <wp:extent cx="4810836" cy="1162884"/>
            <wp:effectExtent l="0" t="0" r="0" b="0"/>
            <wp:docPr id="11276" name="Picture 11276" descr="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ge Chart Typ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3668" cy="1168403"/>
                    </a:xfrm>
                    <a:prstGeom prst="rect">
                      <a:avLst/>
                    </a:prstGeom>
                    <a:noFill/>
                    <a:ln>
                      <a:noFill/>
                    </a:ln>
                  </pic:spPr>
                </pic:pic>
              </a:graphicData>
            </a:graphic>
          </wp:inline>
        </w:drawing>
      </w:r>
    </w:p>
    <w:p w14:paraId="4A6436AB" w14:textId="77777777" w:rsidR="002771CB" w:rsidRPr="005A6577" w:rsidRDefault="002771CB" w:rsidP="00F45FD2">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FB028FD" wp14:editId="1E43FD0C">
            <wp:extent cx="3111690" cy="2112674"/>
            <wp:effectExtent l="0" t="0" r="0" b="1905"/>
            <wp:docPr id="11277" name="Picture 11277" descr="Choos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oose Pie 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7749" cy="2123577"/>
                    </a:xfrm>
                    <a:prstGeom prst="rect">
                      <a:avLst/>
                    </a:prstGeom>
                    <a:noFill/>
                    <a:ln>
                      <a:noFill/>
                    </a:ln>
                  </pic:spPr>
                </pic:pic>
              </a:graphicData>
            </a:graphic>
          </wp:inline>
        </w:drawing>
      </w:r>
    </w:p>
    <w:p w14:paraId="01920BD3"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Click OK.</w:t>
      </w:r>
    </w:p>
    <w:p w14:paraId="5ADC5EFD" w14:textId="77777777" w:rsidR="002771CB" w:rsidRPr="005A6577" w:rsidRDefault="002771CB" w:rsidP="00F45FD2">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7DBCC6E6" wp14:editId="5FC45172">
            <wp:extent cx="3002318" cy="3429802"/>
            <wp:effectExtent l="0" t="0" r="7620" b="0"/>
            <wp:docPr id="11278" name="Picture 11278"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e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613" cy="3449560"/>
                    </a:xfrm>
                    <a:prstGeom prst="rect">
                      <a:avLst/>
                    </a:prstGeom>
                    <a:noFill/>
                    <a:ln>
                      <a:noFill/>
                    </a:ln>
                  </pic:spPr>
                </pic:pic>
              </a:graphicData>
            </a:graphic>
          </wp:inline>
        </w:drawing>
      </w:r>
    </w:p>
    <w:p w14:paraId="21A791C7" w14:textId="26AB25FA" w:rsidR="002771CB" w:rsidRPr="00F45FD2" w:rsidRDefault="002771CB" w:rsidP="00F45FD2">
      <w:pPr>
        <w:rPr>
          <w:rFonts w:ascii="Segoe UI" w:hAnsi="Segoe UI" w:cs="Segoe UI"/>
          <w:color w:val="000000" w:themeColor="text1"/>
          <w:sz w:val="24"/>
          <w:szCs w:val="24"/>
        </w:rPr>
      </w:pPr>
      <w:r w:rsidRPr="005A6577">
        <w:rPr>
          <w:rFonts w:ascii="Segoe UI" w:hAnsi="Segoe UI" w:cs="Segoe UI"/>
          <w:color w:val="000000" w:themeColor="text1"/>
          <w:sz w:val="24"/>
          <w:szCs w:val="24"/>
        </w:rPr>
        <w:t>Note: pie charts always use one data series (in this case, Apple). To get a pivot chart of a country, swap the data over the axis. Select the chart. The PivotChart tools contextual tab activates. On the Design tab, click Switch Row/Column.</w:t>
      </w:r>
      <w:bookmarkEnd w:id="2"/>
    </w:p>
    <w:p w14:paraId="34904CD8" w14:textId="3DDD236A" w:rsidR="002771CB" w:rsidRPr="005A6577" w:rsidRDefault="002771CB" w:rsidP="00F45FD2">
      <w:pPr>
        <w:pStyle w:val="Heading2"/>
        <w:jc w:val="center"/>
        <w:rPr>
          <w:rFonts w:ascii="Segoe UI" w:hAnsi="Segoe UI" w:cs="Segoe UI"/>
          <w:b/>
        </w:rPr>
      </w:pPr>
      <w:bookmarkStart w:id="16" w:name="_Toc441158873"/>
      <w:bookmarkStart w:id="17" w:name="_Toc515964976"/>
      <w:r w:rsidRPr="005A6577">
        <w:rPr>
          <w:rFonts w:ascii="Segoe UI" w:hAnsi="Segoe UI" w:cs="Segoe UI"/>
          <w:b/>
        </w:rPr>
        <w:lastRenderedPageBreak/>
        <w:t>Lab Tasks</w:t>
      </w:r>
      <w:bookmarkEnd w:id="16"/>
      <w:bookmarkEnd w:id="17"/>
    </w:p>
    <w:p w14:paraId="07C93B85" w14:textId="7F0769CE" w:rsidR="003A312D" w:rsidRPr="002F1F31" w:rsidRDefault="002771CB" w:rsidP="002771CB">
      <w:pPr>
        <w:rPr>
          <w:rFonts w:ascii="Segoe UI" w:hAnsi="Segoe UI" w:cs="Segoe UI"/>
          <w:sz w:val="24"/>
          <w:szCs w:val="24"/>
        </w:rPr>
      </w:pPr>
      <w:r w:rsidRPr="003A312D">
        <w:rPr>
          <w:rFonts w:ascii="Segoe UI" w:hAnsi="Segoe UI" w:cs="Segoe UI"/>
          <w:b/>
          <w:bCs/>
          <w:u w:val="single"/>
        </w:rPr>
        <w:t>Task 1</w:t>
      </w:r>
      <w:r w:rsidR="003A312D" w:rsidRPr="003A312D">
        <w:rPr>
          <w:rFonts w:ascii="Segoe UI" w:hAnsi="Segoe UI" w:cs="Segoe UI"/>
          <w:b/>
          <w:bCs/>
          <w:u w:val="single"/>
        </w:rPr>
        <w:t>:</w:t>
      </w:r>
      <w:r w:rsidRPr="003A312D">
        <w:rPr>
          <w:rFonts w:ascii="Segoe UI" w:hAnsi="Segoe UI" w:cs="Segoe UI"/>
          <w:b/>
          <w:bCs/>
          <w:u w:val="single"/>
        </w:rPr>
        <w:t xml:space="preserve"> </w:t>
      </w:r>
      <w:r w:rsidR="002F1F31">
        <w:rPr>
          <w:rFonts w:ascii="Segoe UI" w:hAnsi="Segoe UI" w:cs="Segoe UI"/>
          <w:b/>
          <w:bCs/>
          <w:u w:val="single"/>
        </w:rPr>
        <w:t xml:space="preserve"> </w:t>
      </w:r>
      <w:r w:rsidR="002F1F31">
        <w:rPr>
          <w:rFonts w:ascii="Segoe UI" w:hAnsi="Segoe UI" w:cs="Segoe UI"/>
          <w:sz w:val="24"/>
          <w:szCs w:val="24"/>
        </w:rPr>
        <w:t>P</w:t>
      </w:r>
      <w:r w:rsidR="002F1F31" w:rsidRPr="004D36C0">
        <w:rPr>
          <w:rFonts w:ascii="Segoe UI" w:hAnsi="Segoe UI" w:cs="Segoe UI"/>
          <w:sz w:val="24"/>
          <w:szCs w:val="24"/>
        </w:rPr>
        <w:t>erform the following task on the Excel sheet provided</w:t>
      </w:r>
      <w:r w:rsidR="002F1F31">
        <w:rPr>
          <w:rFonts w:ascii="Segoe UI" w:hAnsi="Segoe UI" w:cs="Segoe UI"/>
          <w:sz w:val="24"/>
          <w:szCs w:val="24"/>
        </w:rPr>
        <w:t xml:space="preserve"> given below by using the built-in functions.</w:t>
      </w:r>
    </w:p>
    <w:bookmarkStart w:id="18" w:name="_MON_1564832232"/>
    <w:bookmarkEnd w:id="18"/>
    <w:p w14:paraId="0B37A9B4" w14:textId="2285B778" w:rsidR="002F1F31" w:rsidRPr="003A312D" w:rsidRDefault="002F1F31" w:rsidP="002771CB">
      <w:pPr>
        <w:rPr>
          <w:rFonts w:ascii="Segoe UI" w:hAnsi="Segoe UI" w:cs="Segoe UI"/>
          <w:b/>
          <w:bCs/>
          <w:u w:val="single"/>
        </w:rPr>
      </w:pPr>
      <w:r>
        <w:object w:dxaOrig="11379" w:dyaOrig="5707" w14:anchorId="71761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5pt;height:252pt" o:ole="">
            <v:imagedata r:id="rId38" o:title=""/>
          </v:shape>
          <o:OLEObject Type="Embed" ProgID="Excel.Sheet.12" ShapeID="_x0000_i1025" DrawAspect="Content" ObjectID="_1727520984" r:id="rId39"/>
        </w:object>
      </w:r>
    </w:p>
    <w:p w14:paraId="678EEF2E" w14:textId="080EAA4D" w:rsidR="002F1F31" w:rsidRDefault="002F1F31" w:rsidP="002F1F31">
      <w:pPr>
        <w:rPr>
          <w:rFonts w:ascii="Segoe UI" w:hAnsi="Segoe UI" w:cs="Segoe UI"/>
          <w:b/>
          <w:bCs/>
          <w:u w:val="single"/>
        </w:rPr>
      </w:pPr>
      <w:r w:rsidRPr="003A312D">
        <w:rPr>
          <w:rFonts w:ascii="Segoe UI" w:hAnsi="Segoe UI" w:cs="Segoe UI"/>
          <w:b/>
          <w:bCs/>
          <w:u w:val="single"/>
        </w:rPr>
        <w:t xml:space="preserve">Task </w:t>
      </w:r>
      <w:r>
        <w:rPr>
          <w:rFonts w:ascii="Segoe UI" w:hAnsi="Segoe UI" w:cs="Segoe UI"/>
          <w:b/>
          <w:bCs/>
          <w:u w:val="single"/>
        </w:rPr>
        <w:t>2</w:t>
      </w:r>
      <w:r w:rsidRPr="003A312D">
        <w:rPr>
          <w:rFonts w:ascii="Segoe UI" w:hAnsi="Segoe UI" w:cs="Segoe UI"/>
          <w:b/>
          <w:bCs/>
          <w:u w:val="single"/>
        </w:rPr>
        <w:t xml:space="preserve">: </w:t>
      </w:r>
    </w:p>
    <w:p w14:paraId="45B9E7BF" w14:textId="7F4EF715" w:rsidR="003A312D" w:rsidRPr="004D36C0" w:rsidRDefault="00803C1E" w:rsidP="00A30AD6">
      <w:pPr>
        <w:rPr>
          <w:rFonts w:ascii="Segoe UI" w:hAnsi="Segoe UI" w:cs="Segoe UI"/>
          <w:sz w:val="24"/>
          <w:szCs w:val="24"/>
        </w:rPr>
      </w:pPr>
      <w:r>
        <w:rPr>
          <w:rFonts w:ascii="Segoe UI" w:hAnsi="Segoe UI" w:cs="Segoe UI"/>
          <w:sz w:val="24"/>
          <w:szCs w:val="24"/>
        </w:rPr>
        <w:t>P</w:t>
      </w:r>
      <w:r w:rsidR="003A312D" w:rsidRPr="004D36C0">
        <w:rPr>
          <w:rFonts w:ascii="Segoe UI" w:hAnsi="Segoe UI" w:cs="Segoe UI"/>
          <w:sz w:val="24"/>
          <w:szCs w:val="24"/>
        </w:rPr>
        <w:t xml:space="preserve">erform the following task on the </w:t>
      </w:r>
      <w:r w:rsidR="002771CB" w:rsidRPr="004D36C0">
        <w:rPr>
          <w:rFonts w:ascii="Segoe UI" w:hAnsi="Segoe UI" w:cs="Segoe UI"/>
          <w:sz w:val="24"/>
          <w:szCs w:val="24"/>
        </w:rPr>
        <w:t>Excel sheet provided</w:t>
      </w:r>
      <w:r>
        <w:rPr>
          <w:rFonts w:ascii="Segoe UI" w:hAnsi="Segoe UI" w:cs="Segoe UI"/>
          <w:sz w:val="24"/>
          <w:szCs w:val="24"/>
        </w:rPr>
        <w:t xml:space="preserve"> given below for performing </w:t>
      </w:r>
      <w:r w:rsidR="002771CB" w:rsidRPr="004D36C0">
        <w:rPr>
          <w:rFonts w:ascii="Segoe UI" w:hAnsi="Segoe UI" w:cs="Segoe UI"/>
          <w:sz w:val="24"/>
          <w:szCs w:val="24"/>
        </w:rPr>
        <w:t xml:space="preserve">the </w:t>
      </w:r>
      <w:r>
        <w:rPr>
          <w:rFonts w:ascii="Segoe UI" w:hAnsi="Segoe UI" w:cs="Segoe UI"/>
          <w:sz w:val="24"/>
          <w:szCs w:val="24"/>
        </w:rPr>
        <w:t>given t</w:t>
      </w:r>
      <w:r w:rsidR="002771CB" w:rsidRPr="004D36C0">
        <w:rPr>
          <w:rFonts w:ascii="Segoe UI" w:hAnsi="Segoe UI" w:cs="Segoe UI"/>
          <w:sz w:val="24"/>
          <w:szCs w:val="24"/>
        </w:rPr>
        <w:t xml:space="preserve">ask </w:t>
      </w:r>
      <w:r w:rsidR="007201D3" w:rsidRPr="004D36C0">
        <w:rPr>
          <w:rFonts w:ascii="Segoe UI" w:hAnsi="Segoe UI" w:cs="Segoe UI"/>
          <w:sz w:val="24"/>
          <w:szCs w:val="24"/>
        </w:rPr>
        <w:t>in</w:t>
      </w:r>
      <w:r w:rsidR="002771CB" w:rsidRPr="004D36C0">
        <w:rPr>
          <w:rFonts w:ascii="Segoe UI" w:hAnsi="Segoe UI" w:cs="Segoe UI"/>
          <w:sz w:val="24"/>
          <w:szCs w:val="24"/>
        </w:rPr>
        <w:t xml:space="preserve"> this lab</w:t>
      </w:r>
      <w:r w:rsidR="003A312D" w:rsidRPr="004D36C0">
        <w:rPr>
          <w:rFonts w:ascii="Segoe UI" w:hAnsi="Segoe UI" w:cs="Segoe UI"/>
          <w:sz w:val="24"/>
          <w:szCs w:val="24"/>
        </w:rPr>
        <w:t>.</w:t>
      </w:r>
    </w:p>
    <w:p w14:paraId="72850E3F"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Insert a Pivot Table for the given data.</w:t>
      </w:r>
    </w:p>
    <w:p w14:paraId="758074A7"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Find out which products do we export the most to USA?</w:t>
      </w:r>
    </w:p>
    <w:p w14:paraId="5C082EEA"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Find the summary calculation "Maximum" and save the results.</w:t>
      </w:r>
    </w:p>
    <w:p w14:paraId="40FCB7C6"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Construct a 2-dimensional Pivot Table.</w:t>
      </w:r>
    </w:p>
    <w:p w14:paraId="3A230EEE"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Insert the pivot Chart for 2-dimensional Pivot Table.</w:t>
      </w:r>
    </w:p>
    <w:p w14:paraId="4076A2E9" w14:textId="497F14A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Use the country filter that only show the total amount of each product exported to the China in Pivot Chart.</w:t>
      </w:r>
    </w:p>
    <w:p w14:paraId="2B482E53" w14:textId="4C899730" w:rsidR="004D36C0" w:rsidRPr="00670056" w:rsidRDefault="004D36C0" w:rsidP="00670056">
      <w:pPr>
        <w:pStyle w:val="ListParagraph"/>
        <w:numPr>
          <w:ilvl w:val="0"/>
          <w:numId w:val="3"/>
        </w:numPr>
        <w:rPr>
          <w:rFonts w:ascii="Segoe UI" w:hAnsi="Segoe UI" w:cs="Segoe UI"/>
          <w:sz w:val="24"/>
          <w:szCs w:val="24"/>
        </w:rPr>
      </w:pPr>
      <w:r w:rsidRPr="004D36C0">
        <w:rPr>
          <w:rFonts w:ascii="Segoe UI" w:hAnsi="Segoe UI" w:cs="Segoe UI"/>
          <w:sz w:val="24"/>
          <w:szCs w:val="24"/>
        </w:rPr>
        <w:t>Use the Category filter to only show the vegetables exported to each country.</w:t>
      </w:r>
    </w:p>
    <w:p w14:paraId="4328860E" w14:textId="3BBA2E69" w:rsidR="003A312D" w:rsidRPr="005A6577" w:rsidRDefault="00C01803" w:rsidP="002771CB">
      <w:pPr>
        <w:rPr>
          <w:rFonts w:ascii="Segoe UI" w:hAnsi="Segoe UI" w:cs="Segoe UI"/>
        </w:rPr>
      </w:pPr>
      <w:hyperlink r:id="rId40" w:history="1">
        <w:r w:rsidR="00461846" w:rsidRPr="00461846">
          <w:rPr>
            <w:rStyle w:val="Hyperlink"/>
            <w:rFonts w:ascii="Segoe UI" w:hAnsi="Segoe UI" w:cs="Segoe UI"/>
          </w:rPr>
          <w:t>Sample Data\Sample_data.xlsx</w:t>
        </w:r>
      </w:hyperlink>
    </w:p>
    <w:p w14:paraId="5906C67E" w14:textId="77777777" w:rsidR="0021750D" w:rsidRDefault="0021750D" w:rsidP="0021750D">
      <w:pPr>
        <w:rPr>
          <w:rFonts w:ascii="Segoe UI" w:hAnsi="Segoe UI" w:cs="Segoe UI"/>
          <w:b/>
          <w:bCs/>
          <w:u w:val="single"/>
        </w:rPr>
      </w:pPr>
      <w:r w:rsidRPr="003A312D">
        <w:rPr>
          <w:rFonts w:ascii="Segoe UI" w:hAnsi="Segoe UI" w:cs="Segoe UI"/>
          <w:b/>
          <w:bCs/>
          <w:u w:val="single"/>
        </w:rPr>
        <w:t xml:space="preserve">Task </w:t>
      </w:r>
      <w:r>
        <w:rPr>
          <w:rFonts w:ascii="Segoe UI" w:hAnsi="Segoe UI" w:cs="Segoe UI"/>
          <w:b/>
          <w:bCs/>
          <w:u w:val="single"/>
        </w:rPr>
        <w:t>3</w:t>
      </w:r>
      <w:r w:rsidRPr="003A312D">
        <w:rPr>
          <w:rFonts w:ascii="Segoe UI" w:hAnsi="Segoe UI" w:cs="Segoe UI"/>
          <w:b/>
          <w:bCs/>
          <w:u w:val="single"/>
        </w:rPr>
        <w:t xml:space="preserve">: </w:t>
      </w:r>
    </w:p>
    <w:p w14:paraId="71D60582" w14:textId="0FAD9C11" w:rsidR="00274224" w:rsidRPr="00430ACA" w:rsidRDefault="0021750D">
      <w:pPr>
        <w:rPr>
          <w:rFonts w:ascii="Segoe UI" w:hAnsi="Segoe UI" w:cs="Segoe UI"/>
          <w:sz w:val="24"/>
          <w:szCs w:val="24"/>
        </w:rPr>
      </w:pPr>
      <w:r w:rsidRPr="00430ACA">
        <w:rPr>
          <w:rFonts w:ascii="Segoe UI" w:hAnsi="Segoe UI" w:cs="Segoe UI"/>
          <w:sz w:val="24"/>
          <w:szCs w:val="24"/>
        </w:rPr>
        <w:t>Perform the number system conversion on any number of your choice with the help of formulae provided by Excel</w:t>
      </w:r>
      <w:r w:rsidR="00DD2214" w:rsidRPr="00430ACA">
        <w:rPr>
          <w:rFonts w:ascii="Segoe UI" w:hAnsi="Segoe UI" w:cs="Segoe UI"/>
          <w:sz w:val="24"/>
          <w:szCs w:val="24"/>
        </w:rPr>
        <w:t>.</w:t>
      </w:r>
    </w:p>
    <w:sectPr w:rsidR="00274224" w:rsidRPr="00430ACA">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6B28" w14:textId="77777777" w:rsidR="00C01803" w:rsidRDefault="00C01803" w:rsidP="00F45FD2">
      <w:pPr>
        <w:spacing w:after="0" w:line="240" w:lineRule="auto"/>
      </w:pPr>
      <w:r>
        <w:separator/>
      </w:r>
    </w:p>
  </w:endnote>
  <w:endnote w:type="continuationSeparator" w:id="0">
    <w:p w14:paraId="15D544AD" w14:textId="77777777" w:rsidR="00C01803" w:rsidRDefault="00C01803" w:rsidP="00F4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003751"/>
      <w:docPartObj>
        <w:docPartGallery w:val="Page Numbers (Bottom of Page)"/>
        <w:docPartUnique/>
      </w:docPartObj>
    </w:sdtPr>
    <w:sdtEndPr>
      <w:rPr>
        <w:color w:val="7F7F7F" w:themeColor="background1" w:themeShade="7F"/>
        <w:spacing w:val="60"/>
      </w:rPr>
    </w:sdtEndPr>
    <w:sdtContent>
      <w:p w14:paraId="061345EC" w14:textId="167136D2" w:rsidR="00B9772B" w:rsidRDefault="00B977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72B465" w14:textId="77777777" w:rsidR="00B9772B" w:rsidRDefault="00B9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B0E3" w14:textId="77777777" w:rsidR="00C01803" w:rsidRDefault="00C01803" w:rsidP="00F45FD2">
      <w:pPr>
        <w:spacing w:after="0" w:line="240" w:lineRule="auto"/>
      </w:pPr>
      <w:r>
        <w:separator/>
      </w:r>
    </w:p>
  </w:footnote>
  <w:footnote w:type="continuationSeparator" w:id="0">
    <w:p w14:paraId="5EB3E629" w14:textId="77777777" w:rsidR="00C01803" w:rsidRDefault="00C01803" w:rsidP="00F45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630E5" w14:textId="77777777" w:rsidR="005E5BEE" w:rsidRDefault="005E5BEE" w:rsidP="005E5BEE">
    <w:pPr>
      <w:pStyle w:val="Head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13A00AEF" w14:textId="77777777" w:rsidR="005E5BEE" w:rsidRDefault="005E5BEE" w:rsidP="005E5BEE">
    <w:pPr>
      <w:pStyle w:val="Header"/>
      <w:rPr>
        <w:rFonts w:ascii="Times New Roman" w:hAnsi="Times New Roman" w:cs="Times New Roman"/>
        <w:b/>
        <w:bCs/>
        <w:sz w:val="24"/>
        <w:szCs w:val="24"/>
      </w:rPr>
    </w:pPr>
  </w:p>
  <w:p w14:paraId="3BD355D4" w14:textId="77777777" w:rsidR="00774263" w:rsidRDefault="005E5BEE" w:rsidP="005E5BEE">
    <w:pPr>
      <w:pStyle w:val="Head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5E102D32" w14:textId="03E611F1" w:rsidR="005E5BEE" w:rsidRPr="00E9107A" w:rsidRDefault="00774263" w:rsidP="005E5BEE">
    <w:pPr>
      <w:pStyle w:val="Head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5E5BEE" w:rsidRPr="00E9107A">
      <w:rPr>
        <w:rFonts w:ascii="Times New Roman" w:hAnsi="Times New Roman" w:cs="Times New Roman"/>
        <w:b/>
        <w:bCs/>
        <w:sz w:val="24"/>
        <w:szCs w:val="24"/>
      </w:rPr>
      <w:t>Computer Fundamental Lab</w:t>
    </w:r>
  </w:p>
  <w:p w14:paraId="11FE2119" w14:textId="77777777" w:rsidR="005E5BEE" w:rsidRDefault="005E5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9C37" w14:textId="77777777" w:rsidR="00DA28BE" w:rsidRDefault="00B9772B">
    <w:pPr>
      <w:pStyle w:val="Head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55CBE627" w14:textId="64332F63" w:rsidR="00B9772B" w:rsidRDefault="00DA28BE">
    <w:pPr>
      <w:pStyle w:val="Header"/>
    </w:pPr>
    <w:r>
      <w:rPr>
        <w:rFonts w:ascii="Times New Roman" w:hAnsi="Times New Roman" w:cs="Times New Roman"/>
        <w:b/>
        <w:bCs/>
        <w:sz w:val="24"/>
        <w:szCs w:val="24"/>
      </w:rPr>
      <w:tab/>
    </w:r>
    <w:r>
      <w:rPr>
        <w:rFonts w:ascii="Times New Roman" w:hAnsi="Times New Roman" w:cs="Times New Roman"/>
        <w:b/>
        <w:bCs/>
        <w:sz w:val="24"/>
        <w:szCs w:val="24"/>
      </w:rPr>
      <w:tab/>
    </w:r>
    <w:r w:rsidR="00B9772B" w:rsidRPr="00E9107A">
      <w:rPr>
        <w:rFonts w:ascii="Times New Roman" w:hAnsi="Times New Roman" w:cs="Times New Roman"/>
        <w:b/>
        <w:bCs/>
        <w:sz w:val="24"/>
        <w:szCs w:val="24"/>
      </w:rPr>
      <w:t>Computer Fundamental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C19"/>
    <w:multiLevelType w:val="hybridMultilevel"/>
    <w:tmpl w:val="E3C8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3500"/>
    <w:multiLevelType w:val="hybridMultilevel"/>
    <w:tmpl w:val="3052324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2A332920"/>
    <w:multiLevelType w:val="hybridMultilevel"/>
    <w:tmpl w:val="E26E4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807DD"/>
    <w:multiLevelType w:val="hybridMultilevel"/>
    <w:tmpl w:val="A822A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ztDQ0NDc2MzcxMzdS0lEKTi0uzszPAykwrQUAnJLIkywAAAA="/>
  </w:docVars>
  <w:rsids>
    <w:rsidRoot w:val="002771CB"/>
    <w:rsid w:val="00047DCA"/>
    <w:rsid w:val="001E6A57"/>
    <w:rsid w:val="0021250A"/>
    <w:rsid w:val="0021750D"/>
    <w:rsid w:val="00251E8C"/>
    <w:rsid w:val="00274224"/>
    <w:rsid w:val="002771CB"/>
    <w:rsid w:val="002F1F31"/>
    <w:rsid w:val="00340D40"/>
    <w:rsid w:val="00383AF5"/>
    <w:rsid w:val="003A312D"/>
    <w:rsid w:val="003D3C51"/>
    <w:rsid w:val="003D637B"/>
    <w:rsid w:val="00430ACA"/>
    <w:rsid w:val="00435FBD"/>
    <w:rsid w:val="00461846"/>
    <w:rsid w:val="004D36C0"/>
    <w:rsid w:val="00522A31"/>
    <w:rsid w:val="005D6B46"/>
    <w:rsid w:val="005E5BEE"/>
    <w:rsid w:val="00644E69"/>
    <w:rsid w:val="00670056"/>
    <w:rsid w:val="00683179"/>
    <w:rsid w:val="00685BEE"/>
    <w:rsid w:val="00692905"/>
    <w:rsid w:val="006E69F6"/>
    <w:rsid w:val="00710C3F"/>
    <w:rsid w:val="007201D3"/>
    <w:rsid w:val="00774263"/>
    <w:rsid w:val="00803C1E"/>
    <w:rsid w:val="008C7901"/>
    <w:rsid w:val="008E2AFF"/>
    <w:rsid w:val="00971CDF"/>
    <w:rsid w:val="00A30AD6"/>
    <w:rsid w:val="00AC2E64"/>
    <w:rsid w:val="00B560F2"/>
    <w:rsid w:val="00B9772B"/>
    <w:rsid w:val="00BE5333"/>
    <w:rsid w:val="00C01803"/>
    <w:rsid w:val="00C728F2"/>
    <w:rsid w:val="00DA28BE"/>
    <w:rsid w:val="00DD2214"/>
    <w:rsid w:val="00E60E6E"/>
    <w:rsid w:val="00F42B03"/>
    <w:rsid w:val="00F45FD2"/>
    <w:rsid w:val="00F57281"/>
    <w:rsid w:val="00F92148"/>
    <w:rsid w:val="00FA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A17"/>
  <w15:chartTrackingRefBased/>
  <w15:docId w15:val="{9A75CF57-2941-4667-8B2B-063370F4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CB"/>
    <w:rPr>
      <w:rFonts w:eastAsiaTheme="minorEastAsia"/>
      <w:lang w:eastAsia="ja-JP"/>
    </w:rPr>
  </w:style>
  <w:style w:type="paragraph" w:styleId="Heading1">
    <w:name w:val="heading 1"/>
    <w:basedOn w:val="Normal"/>
    <w:next w:val="Normal"/>
    <w:link w:val="Heading1Char"/>
    <w:uiPriority w:val="9"/>
    <w:qFormat/>
    <w:rsid w:val="00644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1C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2771C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1CB"/>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2771CB"/>
    <w:rPr>
      <w:rFonts w:asciiTheme="majorHAnsi" w:eastAsiaTheme="majorEastAsia" w:hAnsiTheme="majorHAnsi" w:cstheme="majorBidi"/>
      <w:color w:val="1F3864" w:themeColor="accent1" w:themeShade="80"/>
      <w:sz w:val="24"/>
      <w:szCs w:val="24"/>
      <w:lang w:eastAsia="ja-JP"/>
    </w:rPr>
  </w:style>
  <w:style w:type="character" w:styleId="Strong">
    <w:name w:val="Strong"/>
    <w:basedOn w:val="DefaultParagraphFont"/>
    <w:uiPriority w:val="22"/>
    <w:qFormat/>
    <w:rsid w:val="002771CB"/>
    <w:rPr>
      <w:b/>
      <w:bCs/>
      <w:color w:val="auto"/>
    </w:rPr>
  </w:style>
  <w:style w:type="character" w:customStyle="1" w:styleId="apple-converted-space">
    <w:name w:val="apple-converted-space"/>
    <w:basedOn w:val="DefaultParagraphFont"/>
    <w:rsid w:val="002771CB"/>
  </w:style>
  <w:style w:type="table" w:styleId="GridTable4-Accent1">
    <w:name w:val="Grid Table 4 Accent 1"/>
    <w:basedOn w:val="TableNormal"/>
    <w:uiPriority w:val="49"/>
    <w:rsid w:val="002771CB"/>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F4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FD2"/>
    <w:rPr>
      <w:rFonts w:eastAsiaTheme="minorEastAsia"/>
      <w:lang w:eastAsia="ja-JP"/>
    </w:rPr>
  </w:style>
  <w:style w:type="paragraph" w:styleId="Footer">
    <w:name w:val="footer"/>
    <w:basedOn w:val="Normal"/>
    <w:link w:val="FooterChar"/>
    <w:uiPriority w:val="99"/>
    <w:unhideWhenUsed/>
    <w:rsid w:val="00F4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FD2"/>
    <w:rPr>
      <w:rFonts w:eastAsiaTheme="minorEastAsia"/>
      <w:lang w:eastAsia="ja-JP"/>
    </w:rPr>
  </w:style>
  <w:style w:type="paragraph" w:styleId="ListParagraph">
    <w:name w:val="List Paragraph"/>
    <w:basedOn w:val="Normal"/>
    <w:uiPriority w:val="34"/>
    <w:qFormat/>
    <w:rsid w:val="003A312D"/>
    <w:pPr>
      <w:ind w:left="720"/>
      <w:contextualSpacing/>
    </w:pPr>
  </w:style>
  <w:style w:type="character" w:styleId="Hyperlink">
    <w:name w:val="Hyperlink"/>
    <w:basedOn w:val="DefaultParagraphFont"/>
    <w:uiPriority w:val="99"/>
    <w:unhideWhenUsed/>
    <w:rsid w:val="00461846"/>
    <w:rPr>
      <w:color w:val="0563C1" w:themeColor="hyperlink"/>
      <w:u w:val="single"/>
    </w:rPr>
  </w:style>
  <w:style w:type="character" w:styleId="UnresolvedMention">
    <w:name w:val="Unresolved Mention"/>
    <w:basedOn w:val="DefaultParagraphFont"/>
    <w:uiPriority w:val="99"/>
    <w:semiHidden/>
    <w:unhideWhenUsed/>
    <w:rsid w:val="00461846"/>
    <w:rPr>
      <w:color w:val="605E5C"/>
      <w:shd w:val="clear" w:color="auto" w:fill="E1DFDD"/>
    </w:rPr>
  </w:style>
  <w:style w:type="character" w:styleId="FollowedHyperlink">
    <w:name w:val="FollowedHyperlink"/>
    <w:basedOn w:val="DefaultParagraphFont"/>
    <w:uiPriority w:val="99"/>
    <w:semiHidden/>
    <w:unhideWhenUsed/>
    <w:rsid w:val="007201D3"/>
    <w:rPr>
      <w:color w:val="954F72" w:themeColor="followedHyperlink"/>
      <w:u w:val="single"/>
    </w:rPr>
  </w:style>
  <w:style w:type="character" w:customStyle="1" w:styleId="Heading1Char">
    <w:name w:val="Heading 1 Char"/>
    <w:basedOn w:val="DefaultParagraphFont"/>
    <w:link w:val="Heading1"/>
    <w:uiPriority w:val="9"/>
    <w:rsid w:val="00644E69"/>
    <w:rPr>
      <w:rFonts w:asciiTheme="majorHAnsi" w:eastAsiaTheme="majorEastAsia" w:hAnsiTheme="majorHAnsi" w:cstheme="majorBidi"/>
      <w:color w:val="2F5496" w:themeColor="accent1" w:themeShade="BF"/>
      <w:sz w:val="32"/>
      <w:szCs w:val="32"/>
      <w:lang w:eastAsia="ja-JP"/>
    </w:rPr>
  </w:style>
  <w:style w:type="paragraph" w:styleId="NormalWeb">
    <w:name w:val="Normal (Web)"/>
    <w:basedOn w:val="Normal"/>
    <w:uiPriority w:val="99"/>
    <w:semiHidden/>
    <w:unhideWhenUsed/>
    <w:rsid w:val="005D6B4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8264">
      <w:bodyDiv w:val="1"/>
      <w:marLeft w:val="0"/>
      <w:marRight w:val="0"/>
      <w:marTop w:val="0"/>
      <w:marBottom w:val="0"/>
      <w:divBdr>
        <w:top w:val="none" w:sz="0" w:space="0" w:color="auto"/>
        <w:left w:val="none" w:sz="0" w:space="0" w:color="auto"/>
        <w:bottom w:val="none" w:sz="0" w:space="0" w:color="auto"/>
        <w:right w:val="none" w:sz="0" w:space="0" w:color="auto"/>
      </w:divBdr>
    </w:div>
    <w:div w:id="9106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package" Target="embeddings/Microsoft_Excel_Worksheet.xlsx"/><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Sample%20Data/Sample_data.xlsx"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5BEC7-1BF4-4CC4-84D3-4A5F3FE9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35</cp:revision>
  <dcterms:created xsi:type="dcterms:W3CDTF">2021-10-30T07:08:00Z</dcterms:created>
  <dcterms:modified xsi:type="dcterms:W3CDTF">2022-10-17T09:10:00Z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03338895d6563f8dc8024b69036f2ed38a01abff57b3daf3c70a0a69ac070704</vt:lpwstr>
  </property>
</Properties>
</file>